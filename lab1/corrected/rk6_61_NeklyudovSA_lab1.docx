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2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86"/>
        <w:gridCol w:w="8241"/>
      </w:tblGrid>
      <w:tr w:rsidR="00730593" w14:paraId="60C931C9" w14:textId="77777777"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640A16" w14:textId="77777777" w:rsidR="00730593" w:rsidRDefault="00D93F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drawing>
                <wp:anchor distT="0" distB="9525" distL="114300" distR="123190" simplePos="0" relativeHeight="2" behindDoc="0" locked="0" layoutInCell="1" allowOverlap="1" wp14:anchorId="15E93557" wp14:editId="2EB0126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5E3C848" w14:textId="77777777" w:rsidR="00730593" w:rsidRDefault="00D93F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 образования и науки Российской Федерации</w:t>
            </w:r>
          </w:p>
          <w:p w14:paraId="7E874745" w14:textId="77777777" w:rsidR="00730593" w:rsidRDefault="00D93F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26C62F75" w14:textId="77777777" w:rsidR="00730593" w:rsidRDefault="00D93F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14:paraId="1C176C0E" w14:textId="77777777" w:rsidR="00730593" w:rsidRDefault="00D93F6D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14:paraId="499912AD" w14:textId="77777777" w:rsidR="00730593" w:rsidRDefault="00D93F6D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14:paraId="106E5C87" w14:textId="77777777" w:rsidR="00730593" w:rsidRDefault="00D93F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14:paraId="74E06D2C" w14:textId="77777777" w:rsidR="00730593" w:rsidRDefault="00D93F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14:paraId="2187CF27" w14:textId="77777777" w:rsidR="00730593" w:rsidRDefault="00730593">
      <w:pPr>
        <w:pBdr>
          <w:bottom w:val="thinThickSmallGap" w:sz="24" w:space="1" w:color="00000A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14:paraId="7222CA8E" w14:textId="77777777" w:rsidR="00730593" w:rsidRDefault="0073059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BC19D0D" w14:textId="77777777" w:rsidR="00730593" w:rsidRDefault="00D93F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14:paraId="0DB2D21E" w14:textId="77777777" w:rsidR="00730593" w:rsidRDefault="007305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14:paraId="20338CF0" w14:textId="77777777" w:rsidR="00730593" w:rsidRDefault="00D93F6D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14:paraId="74B283F7" w14:textId="77777777" w:rsidR="00730593" w:rsidRDefault="00730593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14:paraId="7F7D7E15" w14:textId="77777777" w:rsidR="00730593" w:rsidRDefault="0073059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C5AE671" w14:textId="77777777" w:rsidR="00730593" w:rsidRDefault="0073059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6472571" w14:textId="77777777" w:rsidR="00730593" w:rsidRDefault="00D93F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ОТЧЕТ О ВЫПОЛНЕНИИ ЛАБОРАТОРНОЙ РАБОТЫ</w:t>
      </w:r>
    </w:p>
    <w:p w14:paraId="42740FDB" w14:textId="77777777" w:rsidR="00730593" w:rsidRDefault="0073059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79911A0C" w14:textId="77777777" w:rsidR="00730593" w:rsidRDefault="0073059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4EA1483A" w14:textId="77777777" w:rsidR="00730593" w:rsidRDefault="00D93F6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Студент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  <w:t>Неклюдов Семен Александрович</w:t>
      </w:r>
    </w:p>
    <w:p w14:paraId="1C5CBB4E" w14:textId="77777777" w:rsidR="00730593" w:rsidRDefault="0073059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C8A57D5" w14:textId="77777777" w:rsidR="00730593" w:rsidRDefault="00D93F6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Группа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  <w:t>РК6-61</w:t>
      </w:r>
    </w:p>
    <w:p w14:paraId="52585E92" w14:textId="77777777" w:rsidR="00730593" w:rsidRDefault="0073059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330D8DD" w14:textId="77777777" w:rsidR="00730593" w:rsidRDefault="00D93F6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Тип задания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  <w:t>лабораторная работа</w:t>
      </w:r>
    </w:p>
    <w:p w14:paraId="23FC5740" w14:textId="77777777" w:rsidR="00730593" w:rsidRDefault="0073059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2ABF83C" w14:textId="77777777" w:rsidR="00730593" w:rsidRDefault="00D93F6D">
      <w:pPr>
        <w:spacing w:after="0" w:line="240" w:lineRule="auto"/>
        <w:ind w:left="3540" w:hanging="354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Тема лабораторной работы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  <w:t>Интерполяция Лагранжа. Интерполяция кубическими сплайнами</w:t>
      </w:r>
    </w:p>
    <w:p w14:paraId="3A5EE24D" w14:textId="77777777" w:rsidR="00730593" w:rsidRDefault="0073059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51C68E8" w14:textId="77777777" w:rsidR="00730593" w:rsidRDefault="0073059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DF16A52" w14:textId="77777777" w:rsidR="00730593" w:rsidRDefault="0073059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1887DB2" w14:textId="77777777" w:rsidR="00730593" w:rsidRDefault="0073059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C4AC817" w14:textId="77777777" w:rsidR="00730593" w:rsidRDefault="0073059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BEAFD91" w14:textId="77777777" w:rsidR="00730593" w:rsidRDefault="00D93F6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Неклюдов С.А.__</w:t>
      </w:r>
    </w:p>
    <w:p w14:paraId="510E4F35" w14:textId="77777777" w:rsidR="00730593" w:rsidRDefault="00D93F6D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2D01928D" w14:textId="77777777" w:rsidR="00730593" w:rsidRDefault="007305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305FED16" w14:textId="77777777" w:rsidR="00730593" w:rsidRDefault="00D93F6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ab/>
        <w:t>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</w:t>
      </w:r>
    </w:p>
    <w:p w14:paraId="6B1731DE" w14:textId="77777777" w:rsidR="00730593" w:rsidRDefault="00D93F6D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73E0F96C" w14:textId="77777777" w:rsidR="00730593" w:rsidRDefault="007305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18CD941B" w14:textId="77777777" w:rsidR="00730593" w:rsidRDefault="007305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21B78AA1" w14:textId="77777777" w:rsidR="00730593" w:rsidRDefault="0073059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194E0C85" w14:textId="77777777" w:rsidR="00730593" w:rsidRDefault="00D93F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_________________________________   </w:t>
      </w:r>
    </w:p>
    <w:p w14:paraId="62430F79" w14:textId="77777777" w:rsidR="00730593" w:rsidRDefault="0073059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41B587E6" w14:textId="77777777" w:rsidR="00730593" w:rsidRDefault="0073059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6C2B4E74" w14:textId="77777777" w:rsidR="00730593" w:rsidRDefault="0073059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546DB86B" w14:textId="77777777" w:rsidR="00730593" w:rsidRDefault="0073059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1048B984" w14:textId="77777777" w:rsidR="00730593" w:rsidRDefault="0073059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5101ABDC" w14:textId="77777777" w:rsidR="00730593" w:rsidRDefault="0073059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482AE585" w14:textId="77777777" w:rsidR="00730593" w:rsidRDefault="0073059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30B40DE9" w14:textId="77777777" w:rsidR="00730593" w:rsidRDefault="00D93F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2018 г.</w:t>
      </w:r>
    </w:p>
    <w:p w14:paraId="06868162" w14:textId="77777777" w:rsidR="00730593" w:rsidRDefault="00D93F6D">
      <w:pPr>
        <w:rPr>
          <w:rFonts w:ascii="Times New Roman" w:hAnsi="Times New Roman" w:cs="Times New Roman"/>
          <w:sz w:val="28"/>
        </w:rPr>
      </w:pPr>
      <w:r>
        <w:br w:type="page"/>
      </w:r>
    </w:p>
    <w:p w14:paraId="711E48FE" w14:textId="77777777" w:rsidR="00730593" w:rsidRDefault="00D93F6D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Оглавление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1639829597"/>
        <w:docPartObj>
          <w:docPartGallery w:val="Table of Contents"/>
          <w:docPartUnique/>
        </w:docPartObj>
      </w:sdtPr>
      <w:sdtEndPr/>
      <w:sdtContent>
        <w:p w14:paraId="31E3218D" w14:textId="77777777" w:rsidR="00730593" w:rsidRDefault="00730593">
          <w:pPr>
            <w:pStyle w:val="af"/>
            <w:spacing w:before="0" w:after="200" w:line="360" w:lineRule="auto"/>
          </w:pPr>
        </w:p>
        <w:p w14:paraId="718AD9A3" w14:textId="77777777" w:rsidR="00730593" w:rsidRDefault="00D93F6D">
          <w:pPr>
            <w:pStyle w:val="11"/>
            <w:tabs>
              <w:tab w:val="right" w:leader="dot" w:pos="9627"/>
            </w:tabs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510948623">
            <w:r>
              <w:rPr>
                <w:rStyle w:val="a9"/>
                <w:rFonts w:ascii="Times New Roman" w:hAnsi="Times New Roman" w:cs="Times New Roman"/>
                <w:webHidden/>
              </w:rPr>
              <w:t>Задание</w:t>
            </w:r>
            <w:r>
              <w:rPr>
                <w:rStyle w:val="a9"/>
              </w:rPr>
              <w:tab/>
            </w:r>
          </w:hyperlink>
          <w:r>
            <w:t>2</w:t>
          </w:r>
        </w:p>
        <w:p w14:paraId="76CC43FD" w14:textId="77777777" w:rsidR="00730593" w:rsidRDefault="00AB62AA">
          <w:pPr>
            <w:pStyle w:val="11"/>
            <w:tabs>
              <w:tab w:val="right" w:leader="dot" w:pos="9627"/>
            </w:tabs>
          </w:pPr>
          <w:hyperlink w:anchor="_Toc510948624">
            <w:r w:rsidR="00D93F6D">
              <w:rPr>
                <w:rStyle w:val="a9"/>
                <w:rFonts w:ascii="Times New Roman" w:hAnsi="Times New Roman" w:cs="Times New Roman"/>
                <w:webHidden/>
              </w:rPr>
              <w:t>Цель выполнения лабораторной работы</w:t>
            </w:r>
            <w:r w:rsidR="00D93F6D">
              <w:rPr>
                <w:webHidden/>
              </w:rPr>
              <w:fldChar w:fldCharType="begin"/>
            </w:r>
            <w:r w:rsidR="00D93F6D">
              <w:rPr>
                <w:webHidden/>
              </w:rPr>
              <w:instrText>PAGEREF _Toc510948624 \h</w:instrText>
            </w:r>
            <w:r w:rsidR="00D93F6D">
              <w:rPr>
                <w:webHidden/>
              </w:rPr>
            </w:r>
            <w:r w:rsidR="00D93F6D">
              <w:rPr>
                <w:webHidden/>
              </w:rPr>
              <w:fldChar w:fldCharType="separate"/>
            </w:r>
            <w:r w:rsidR="00D93F6D">
              <w:rPr>
                <w:rStyle w:val="a9"/>
              </w:rPr>
              <w:tab/>
              <w:t>3</w:t>
            </w:r>
            <w:r w:rsidR="00D93F6D">
              <w:rPr>
                <w:webHidden/>
              </w:rPr>
              <w:fldChar w:fldCharType="end"/>
            </w:r>
          </w:hyperlink>
        </w:p>
        <w:p w14:paraId="155931D4" w14:textId="77777777" w:rsidR="00730593" w:rsidRDefault="00AB62AA">
          <w:pPr>
            <w:pStyle w:val="11"/>
            <w:tabs>
              <w:tab w:val="right" w:leader="dot" w:pos="9627"/>
            </w:tabs>
          </w:pPr>
          <w:hyperlink w:anchor="_Toc510948625">
            <w:r w:rsidR="00D93F6D">
              <w:rPr>
                <w:rStyle w:val="a9"/>
                <w:rFonts w:ascii="Times New Roman" w:hAnsi="Times New Roman" w:cs="Times New Roman"/>
                <w:webHidden/>
              </w:rPr>
              <w:t>Задачи, выполненные в процессе реализации</w:t>
            </w:r>
            <w:r w:rsidR="00D93F6D">
              <w:rPr>
                <w:webHidden/>
              </w:rPr>
              <w:fldChar w:fldCharType="begin"/>
            </w:r>
            <w:r w:rsidR="00D93F6D">
              <w:rPr>
                <w:webHidden/>
              </w:rPr>
              <w:instrText>PAGEREF _Toc510948625 \h</w:instrText>
            </w:r>
            <w:r w:rsidR="00D93F6D">
              <w:rPr>
                <w:webHidden/>
              </w:rPr>
            </w:r>
            <w:r w:rsidR="00D93F6D">
              <w:rPr>
                <w:webHidden/>
              </w:rPr>
              <w:fldChar w:fldCharType="separate"/>
            </w:r>
            <w:r w:rsidR="00D93F6D">
              <w:rPr>
                <w:rStyle w:val="a9"/>
              </w:rPr>
              <w:tab/>
            </w:r>
            <w:r w:rsidR="00D93F6D">
              <w:rPr>
                <w:webHidden/>
              </w:rPr>
              <w:fldChar w:fldCharType="end"/>
            </w:r>
          </w:hyperlink>
        </w:p>
        <w:p w14:paraId="19D961AB" w14:textId="77777777" w:rsidR="00730593" w:rsidRDefault="00AB62AA">
          <w:pPr>
            <w:pStyle w:val="11"/>
            <w:tabs>
              <w:tab w:val="right" w:leader="dot" w:pos="9627"/>
            </w:tabs>
          </w:pPr>
          <w:hyperlink w:anchor="_Toc510948626">
            <w:r w:rsidR="00D93F6D">
              <w:rPr>
                <w:rStyle w:val="a9"/>
                <w:rFonts w:ascii="Times New Roman" w:hAnsi="Times New Roman" w:cs="Times New Roman"/>
                <w:webHidden/>
              </w:rPr>
              <w:t>лабораторной работы</w:t>
            </w:r>
            <w:r w:rsidR="00D93F6D">
              <w:rPr>
                <w:rStyle w:val="a9"/>
              </w:rPr>
              <w:tab/>
            </w:r>
          </w:hyperlink>
          <w:r w:rsidR="00D93F6D">
            <w:t>3</w:t>
          </w:r>
        </w:p>
        <w:p w14:paraId="438493D2" w14:textId="77777777" w:rsidR="00730593" w:rsidRDefault="00AB62AA">
          <w:pPr>
            <w:pStyle w:val="11"/>
            <w:tabs>
              <w:tab w:val="left" w:pos="440"/>
              <w:tab w:val="right" w:leader="dot" w:pos="9627"/>
            </w:tabs>
          </w:pPr>
          <w:hyperlink w:anchor="_Toc510948627">
            <w:r w:rsidR="00D93F6D">
              <w:rPr>
                <w:rStyle w:val="a9"/>
                <w:rFonts w:ascii="Times New Roman" w:hAnsi="Times New Roman" w:cs="Times New Roman"/>
                <w:webHidden/>
              </w:rPr>
              <w:t>1.</w:t>
            </w:r>
            <w:r w:rsidR="00D93F6D">
              <w:rPr>
                <w:rStyle w:val="a9"/>
              </w:rPr>
              <w:tab/>
            </w:r>
            <w:r w:rsidR="00D93F6D">
              <w:rPr>
                <w:rStyle w:val="a9"/>
                <w:rFonts w:ascii="Times New Roman" w:hAnsi="Times New Roman" w:cs="Times New Roman"/>
              </w:rPr>
              <w:t>Интерполяция Лагранжа</w:t>
            </w:r>
            <w:r w:rsidR="00D93F6D">
              <w:rPr>
                <w:webHidden/>
              </w:rPr>
              <w:fldChar w:fldCharType="begin"/>
            </w:r>
            <w:r w:rsidR="00D93F6D">
              <w:rPr>
                <w:webHidden/>
              </w:rPr>
              <w:instrText>PAGEREF _Toc510948627 \h</w:instrText>
            </w:r>
            <w:r w:rsidR="00D93F6D">
              <w:rPr>
                <w:webHidden/>
              </w:rPr>
            </w:r>
            <w:r w:rsidR="00D93F6D">
              <w:rPr>
                <w:webHidden/>
              </w:rPr>
              <w:fldChar w:fldCharType="separate"/>
            </w:r>
            <w:r w:rsidR="00D93F6D">
              <w:rPr>
                <w:rStyle w:val="a9"/>
              </w:rPr>
              <w:tab/>
              <w:t>4</w:t>
            </w:r>
            <w:r w:rsidR="00D93F6D">
              <w:rPr>
                <w:webHidden/>
              </w:rPr>
              <w:fldChar w:fldCharType="end"/>
            </w:r>
          </w:hyperlink>
        </w:p>
        <w:p w14:paraId="5027A9B1" w14:textId="77777777" w:rsidR="00730593" w:rsidRDefault="00AB62AA">
          <w:pPr>
            <w:pStyle w:val="11"/>
            <w:tabs>
              <w:tab w:val="left" w:pos="440"/>
              <w:tab w:val="right" w:leader="dot" w:pos="9627"/>
            </w:tabs>
          </w:pPr>
          <w:hyperlink w:anchor="_Toc510948628">
            <w:r w:rsidR="00D93F6D">
              <w:rPr>
                <w:rStyle w:val="a9"/>
                <w:rFonts w:ascii="Times New Roman" w:hAnsi="Times New Roman" w:cs="Times New Roman"/>
                <w:webHidden/>
              </w:rPr>
              <w:t>2.</w:t>
            </w:r>
            <w:r w:rsidR="00D93F6D">
              <w:rPr>
                <w:rStyle w:val="a9"/>
              </w:rPr>
              <w:tab/>
            </w:r>
            <w:r w:rsidR="00D93F6D">
              <w:rPr>
                <w:rStyle w:val="a9"/>
                <w:rFonts w:ascii="Times New Roman" w:hAnsi="Times New Roman" w:cs="Times New Roman"/>
              </w:rPr>
              <w:t>Интерполяция кубическими сплайнами</w:t>
            </w:r>
            <w:r w:rsidR="00D93F6D">
              <w:rPr>
                <w:rStyle w:val="a9"/>
              </w:rPr>
              <w:tab/>
            </w:r>
          </w:hyperlink>
          <w:r w:rsidR="00D93F6D">
            <w:t>7</w:t>
          </w:r>
        </w:p>
        <w:p w14:paraId="1CA5D34E" w14:textId="77777777" w:rsidR="00730593" w:rsidRDefault="00AB62AA">
          <w:pPr>
            <w:pStyle w:val="11"/>
            <w:tabs>
              <w:tab w:val="right" w:leader="dot" w:pos="9627"/>
            </w:tabs>
          </w:pPr>
          <w:hyperlink w:anchor="_Toc510948629">
            <w:r w:rsidR="00D93F6D">
              <w:rPr>
                <w:rStyle w:val="a9"/>
                <w:rFonts w:ascii="Times New Roman" w:hAnsi="Times New Roman" w:cs="Times New Roman"/>
                <w:webHidden/>
              </w:rPr>
              <w:t>Заключение</w:t>
            </w:r>
            <w:r w:rsidR="00D93F6D">
              <w:rPr>
                <w:rStyle w:val="a9"/>
              </w:rPr>
              <w:tab/>
            </w:r>
          </w:hyperlink>
          <w:r w:rsidR="00D93F6D">
            <w:t>9</w:t>
          </w:r>
        </w:p>
        <w:p w14:paraId="20A80F4F" w14:textId="77777777" w:rsidR="00730593" w:rsidRDefault="00AB62AA">
          <w:pPr>
            <w:pStyle w:val="11"/>
            <w:tabs>
              <w:tab w:val="right" w:leader="dot" w:pos="9627"/>
            </w:tabs>
          </w:pPr>
          <w:hyperlink w:anchor="_Toc510948630">
            <w:r w:rsidR="00D93F6D">
              <w:rPr>
                <w:rStyle w:val="a9"/>
                <w:rFonts w:ascii="Times New Roman" w:hAnsi="Times New Roman" w:cs="Times New Roman"/>
                <w:webHidden/>
              </w:rPr>
              <w:t>Список использованных источников</w:t>
            </w:r>
            <w:r w:rsidR="00D93F6D">
              <w:rPr>
                <w:rStyle w:val="a9"/>
              </w:rPr>
              <w:tab/>
            </w:r>
          </w:hyperlink>
          <w:r w:rsidR="00D93F6D">
            <w:t>10</w:t>
          </w:r>
        </w:p>
        <w:p w14:paraId="6A601779" w14:textId="77777777" w:rsidR="00730593" w:rsidRDefault="00D93F6D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end"/>
          </w:r>
        </w:p>
      </w:sdtContent>
    </w:sdt>
    <w:p w14:paraId="03716BA1" w14:textId="77777777" w:rsidR="00730593" w:rsidRDefault="00D93F6D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br w:type="page"/>
      </w:r>
    </w:p>
    <w:p w14:paraId="313ABDD4" w14:textId="77777777" w:rsidR="00730593" w:rsidRDefault="00D93F6D">
      <w:pPr>
        <w:pStyle w:val="1"/>
        <w:spacing w:before="0" w:after="200" w:line="360" w:lineRule="auto"/>
        <w:jc w:val="center"/>
        <w:rPr>
          <w:rFonts w:ascii="Times New Roman" w:hAnsi="Times New Roman" w:cs="Times New Roman"/>
          <w:color w:val="00000A"/>
          <w:sz w:val="32"/>
        </w:rPr>
      </w:pPr>
      <w:bookmarkStart w:id="0" w:name="_Toc510948623"/>
      <w:r>
        <w:rPr>
          <w:rFonts w:ascii="Times New Roman" w:hAnsi="Times New Roman" w:cs="Times New Roman"/>
          <w:color w:val="00000A"/>
          <w:sz w:val="32"/>
        </w:rPr>
        <w:lastRenderedPageBreak/>
        <w:t>Задание</w:t>
      </w:r>
      <w:bookmarkEnd w:id="0"/>
      <w:r>
        <w:rPr>
          <w:rFonts w:ascii="Times New Roman" w:hAnsi="Times New Roman" w:cs="Times New Roman"/>
          <w:color w:val="00000A"/>
          <w:sz w:val="32"/>
        </w:rPr>
        <w:t xml:space="preserve"> на лабораторную работу</w:t>
      </w:r>
    </w:p>
    <w:p w14:paraId="35914CA7" w14:textId="77777777" w:rsidR="00730593" w:rsidRDefault="00D93F6D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Задача 1(интерполирование полиномами Лагранжа):</w:t>
      </w:r>
    </w:p>
    <w:p w14:paraId="223665F5" w14:textId="77777777" w:rsidR="00730593" w:rsidRDefault="00D93F6D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Дана функция</w:t>
      </w:r>
      <w:r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14:paraId="1BF21FD4" w14:textId="77777777" w:rsidR="00730593" w:rsidRDefault="00D93F6D">
      <w:pPr>
        <w:spacing w:after="0" w:line="360" w:lineRule="auto"/>
        <w:rPr>
          <w:rFonts w:ascii="Times New Roman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1+25∙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2BBC7DB" w14:textId="77777777" w:rsidR="00730593" w:rsidRDefault="00D93F6D">
      <w:pPr>
        <w:spacing w:after="0" w:line="360" w:lineRule="auto"/>
        <w:ind w:firstLine="708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m:oMath>
        <m:r>
          <w:rPr>
            <w:rFonts w:ascii="Cambria Math" w:hAnsi="Cambria Math"/>
          </w:rPr>
          <m:t>xϵ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</w:p>
    <w:p w14:paraId="68EEED1B" w14:textId="77777777" w:rsidR="00730593" w:rsidRDefault="00D93F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Требуется:</w:t>
      </w:r>
    </w:p>
    <w:p w14:paraId="310B08C4" w14:textId="77777777" w:rsidR="00730593" w:rsidRDefault="00D93F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Разработать функцию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i, x,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x_nodes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которая возвращает значение </w:t>
      </w:r>
      <w:proofErr w:type="spellStart"/>
      <w:r>
        <w:rPr>
          <w:rFonts w:ascii="Times New Roman" w:eastAsia="Malgun Gothic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-го базисного полинома Лагранжа, заданного на узлах с абсциссами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x_nodes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 точке </w:t>
      </w:r>
      <w:r>
        <w:rPr>
          <w:rFonts w:ascii="Times New Roman" w:eastAsia="Malgun Gothic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5C0685" w14:textId="77777777" w:rsidR="00730593" w:rsidRDefault="00D93F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Написать функцию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x,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x_nodes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y_nodes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которая возвращает значение интерполяционного полинома Лагранжа, заданного на узлах с абсциссами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x_nodes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ординатами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y_nodes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 точке </w:t>
      </w:r>
      <w:r>
        <w:rPr>
          <w:rFonts w:ascii="Times New Roman" w:eastAsia="Malgun Gothic" w:hAnsi="Times New Roman" w:cs="Times New Roman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72E273" w14:textId="77777777" w:rsidR="00730593" w:rsidRDefault="00D93F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Для равномерно расположенных узлов вывести на экран одновременно графики </w:t>
      </w:r>
      <w:r>
        <w:rPr>
          <w:rFonts w:ascii="Times New Roman" w:eastAsia="Malgun Gothic" w:hAnsi="Times New Roman" w:cs="Times New Roman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и полученного интерполяционного полинома </w:t>
      </w:r>
      <w:r>
        <w:rPr>
          <w:rFonts w:ascii="Times New Roman" w:eastAsia="Malgun Gothic" w:hAnsi="Times New Roman" w:cs="Times New Roman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>) для нескольких различных количеств узлов. Опишите, что наблюдается при увеличении количества узла?</w:t>
      </w:r>
    </w:p>
    <w:p w14:paraId="4A663037" w14:textId="77777777" w:rsidR="00730593" w:rsidRDefault="00D93F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Повторить предыдущий пункт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чебышевских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узлов. В чем разница между интерполяцией Лагранжа функции </w:t>
      </w:r>
      <w:r>
        <w:rPr>
          <w:rFonts w:ascii="Times New Roman" w:eastAsia="Malgun Gothic" w:hAnsi="Times New Roman" w:cs="Times New Roman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на основе равномерно расположенных узлов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чебышевских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 Сделать выводы.</w:t>
      </w:r>
    </w:p>
    <w:p w14:paraId="4D549109" w14:textId="77777777" w:rsidR="00730593" w:rsidRPr="000C49D8" w:rsidRDefault="00D93F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Задача 2 (интерполяция кубическими сплайнами)</w:t>
      </w:r>
    </w:p>
    <w:p w14:paraId="404CE50E" w14:textId="77777777" w:rsidR="00730593" w:rsidRPr="000C49D8" w:rsidRDefault="00D93F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Требуется</w:t>
      </w:r>
      <w:r w:rsidRPr="000C49D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0FC1B4E" w14:textId="77777777" w:rsidR="00730593" w:rsidRDefault="00D93F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1.Разработать функцию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qubic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spline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coeff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nodes</w:t>
      </w:r>
      <w:r>
        <w:rPr>
          <w:rFonts w:ascii="Times New Roman" w:eastAsia="Times New Roman" w:hAnsi="Times New Roman" w:cs="Times New Roman"/>
          <w:sz w:val="28"/>
          <w:szCs w:val="28"/>
        </w:rPr>
        <w:t>), которая посредством решения матричного уравнения вычисляет коэффициенты</w:t>
      </w:r>
    </w:p>
    <w:p w14:paraId="42B07BA4" w14:textId="77777777" w:rsidR="00730593" w:rsidRDefault="00D93F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естественного кубического сплайна. Для простоты, решение матричного уравнения можно производить с помощью вычисления обратной матрицы с использованием функции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numpy.linalg.inv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7842989" w14:textId="77777777" w:rsidR="00730593" w:rsidRDefault="00D93F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Написать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qubic_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spline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x,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qs_coeff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d_qubic_spline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(x,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qs_coeff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которые вычисляют соответственно значение кубического сплайна и его производной в точке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>.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qs_coeff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обозначает матрицу коэффициентов).</w:t>
      </w:r>
    </w:p>
    <w:p w14:paraId="743A0FE8" w14:textId="77777777" w:rsidR="00730593" w:rsidRDefault="00D93F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Используя материалы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интернет-ресурса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 адресу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</w:rPr>
        <w:t>://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worldbank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org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indicator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NY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GDP</w:t>
      </w:r>
      <w:r>
        <w:rPr>
          <w:rFonts w:ascii="Times New Roman" w:eastAsia="Times New Roman" w:hAnsi="Times New Roman" w:cs="Times New Roman"/>
          <w:sz w:val="28"/>
          <w:szCs w:val="28"/>
        </w:rPr>
        <w:t>.MKTP.CD, найти данные о динамике ВВП Российской Федерации. Используя естественные граничные условия, требуется определить, в каком году предположительно был наиболее бурный рост ВВП? Предскажите, какой будет ВВП в 2017 и 2018 годах. Какой вывод можно сделать об экстраполяции сплайнами? Применительно к этой задаче объясните, чем был мотивирован выбор кубических сплайнов среди других кусочно-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полиномных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аппроксимаций?</w:t>
      </w:r>
    </w:p>
    <w:p w14:paraId="72813EC0" w14:textId="77777777" w:rsidR="00730593" w:rsidRDefault="00D93F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Для тех же данных требуется провести интерполяцию Лагранжа, используя уже написанный код. Объясните, в чем в данном случае причина преимущества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кусочной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интерполяции перед интерполяцией Лагранжа</w:t>
      </w:r>
    </w:p>
    <w:p w14:paraId="6351352C" w14:textId="77777777" w:rsidR="00730593" w:rsidRDefault="007305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71C8B4" w14:textId="77777777" w:rsidR="00730593" w:rsidDel="00C30EC9" w:rsidRDefault="00730593">
      <w:pPr>
        <w:spacing w:after="0" w:line="360" w:lineRule="auto"/>
        <w:rPr>
          <w:del w:id="1" w:author="Александр Соколов" w:date="2018-05-29T09:05:00Z"/>
          <w:rFonts w:ascii="Times New Roman" w:hAnsi="Times New Roman" w:cs="Times New Roman"/>
          <w:sz w:val="28"/>
        </w:rPr>
      </w:pPr>
    </w:p>
    <w:p w14:paraId="512D748F" w14:textId="77777777" w:rsidR="00730593" w:rsidRDefault="00D93F6D">
      <w:pPr>
        <w:pStyle w:val="1"/>
        <w:spacing w:before="0" w:after="200" w:line="360" w:lineRule="auto"/>
        <w:jc w:val="center"/>
        <w:rPr>
          <w:rFonts w:ascii="Times New Roman" w:hAnsi="Times New Roman" w:cs="Times New Roman"/>
          <w:color w:val="00000A"/>
          <w:sz w:val="32"/>
        </w:rPr>
      </w:pPr>
      <w:bookmarkStart w:id="2" w:name="_Toc510948624"/>
      <w:bookmarkEnd w:id="2"/>
      <w:r>
        <w:rPr>
          <w:rFonts w:ascii="Times New Roman" w:hAnsi="Times New Roman" w:cs="Times New Roman"/>
          <w:color w:val="00000A"/>
          <w:sz w:val="32"/>
        </w:rPr>
        <w:t>Цель выполнения лабораторной работы</w:t>
      </w:r>
    </w:p>
    <w:p w14:paraId="57DD839D" w14:textId="77777777" w:rsidR="00730593" w:rsidRDefault="00D93F6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Цель выполнения лабораторной работы </w:t>
      </w:r>
      <w:r>
        <w:rPr>
          <w:rFonts w:ascii="Times New Roman" w:hAnsi="Times New Roman" w:cs="Times New Roman"/>
          <w:sz w:val="28"/>
        </w:rPr>
        <w:t xml:space="preserve">– изучить основы языка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и библиотеки </w:t>
      </w:r>
      <w:r>
        <w:rPr>
          <w:rFonts w:ascii="Times New Roman" w:hAnsi="Times New Roman" w:cs="Times New Roman"/>
          <w:sz w:val="28"/>
          <w:lang w:val="en-US"/>
        </w:rPr>
        <w:t>NumPy</w:t>
      </w:r>
      <w:r>
        <w:rPr>
          <w:rFonts w:ascii="Times New Roman" w:hAnsi="Times New Roman" w:cs="Times New Roman"/>
          <w:sz w:val="28"/>
        </w:rPr>
        <w:t xml:space="preserve"> на примере реализации интерполяции Лагранжа и интерполяции кубическими сплайнами.</w:t>
      </w:r>
    </w:p>
    <w:p w14:paraId="680F0CED" w14:textId="77777777" w:rsidR="00730593" w:rsidRDefault="0073059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246FD9B5" w14:textId="77777777" w:rsidR="00730593" w:rsidRDefault="00D93F6D">
      <w:pPr>
        <w:pStyle w:val="1"/>
        <w:spacing w:before="0" w:after="200" w:line="360" w:lineRule="auto"/>
        <w:jc w:val="center"/>
        <w:rPr>
          <w:rFonts w:ascii="Times New Roman" w:hAnsi="Times New Roman" w:cs="Times New Roman"/>
        </w:rPr>
      </w:pPr>
      <w:bookmarkStart w:id="3" w:name="_Toc510948625"/>
      <w:r>
        <w:rPr>
          <w:rFonts w:ascii="Times New Roman" w:hAnsi="Times New Roman" w:cs="Times New Roman"/>
          <w:color w:val="00000A"/>
          <w:sz w:val="32"/>
        </w:rPr>
        <w:t>Задачи, выполненные в процессе реализации</w:t>
      </w:r>
      <w:bookmarkEnd w:id="3"/>
      <w:r>
        <w:rPr>
          <w:rFonts w:ascii="Times New Roman" w:hAnsi="Times New Roman" w:cs="Times New Roman"/>
          <w:color w:val="00000A"/>
          <w:sz w:val="32"/>
        </w:rPr>
        <w:t xml:space="preserve"> </w:t>
      </w:r>
      <w:bookmarkStart w:id="4" w:name="_Toc510948626"/>
      <w:r>
        <w:rPr>
          <w:rFonts w:ascii="Times New Roman" w:hAnsi="Times New Roman" w:cs="Times New Roman"/>
          <w:color w:val="00000A"/>
          <w:sz w:val="32"/>
        </w:rPr>
        <w:t xml:space="preserve">лабораторной </w:t>
      </w:r>
      <w:bookmarkEnd w:id="4"/>
      <w:r>
        <w:rPr>
          <w:rFonts w:ascii="Times New Roman" w:hAnsi="Times New Roman" w:cs="Times New Roman"/>
          <w:color w:val="00000A"/>
        </w:rPr>
        <w:t>работы</w:t>
      </w:r>
    </w:p>
    <w:p w14:paraId="71FFC706" w14:textId="77777777" w:rsidR="00730593" w:rsidRDefault="00D93F6D">
      <w:pPr>
        <w:pStyle w:val="af1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Разработать функцию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i, x,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x_nodes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которая возвращает значение </w:t>
      </w:r>
      <w:r>
        <w:rPr>
          <w:rFonts w:ascii="Times New Roman" w:eastAsia="Malgun Gothic" w:hAnsi="Times New Roman" w:cs="Times New Roman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базисного полинома Лагранжа, заданного на узлах с абсциссами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x_nodes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в точке 2.</w:t>
      </w:r>
    </w:p>
    <w:p w14:paraId="7C831BF3" w14:textId="77777777" w:rsidR="00730593" w:rsidRDefault="00D93F6D">
      <w:pPr>
        <w:pStyle w:val="af1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Написать функцию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x,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x_nodes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y_nodes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которая возвращает</w:t>
      </w:r>
    </w:p>
    <w:p w14:paraId="4CD43356" w14:textId="77777777" w:rsidR="00730593" w:rsidRDefault="00D93F6D">
      <w:pPr>
        <w:shd w:val="clear" w:color="auto" w:fill="FFFFFF"/>
        <w:spacing w:after="0" w:line="240" w:lineRule="auto"/>
        <w:ind w:left="708" w:firstLine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значение интерполяционного полинома Лагранжа, заданного на     узлах с абсциссами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x_nodes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ординатами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y_nodes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 точке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03C2400A" w14:textId="77777777" w:rsidR="00730593" w:rsidRDefault="00D93F6D">
      <w:pPr>
        <w:pStyle w:val="af1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равномерно расположенных узлов вывести на экран одновременно графики</w:t>
      </w:r>
      <w:r>
        <w:rPr>
          <w:rFonts w:ascii="Times New Roman" w:eastAsia="Malgun Gothic" w:hAnsi="Times New Roman" w:cs="Times New Roman"/>
          <w:sz w:val="28"/>
          <w:szCs w:val="28"/>
        </w:rPr>
        <w:t xml:space="preserve"> </w:t>
      </w:r>
      <w:r>
        <w:rPr>
          <w:rFonts w:ascii="Times New Roman" w:eastAsia="Malgun Gothic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Malgun Gothic" w:hAnsi="Times New Roman" w:cs="Times New Roman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>) и полученного интерполяционного полинома</w:t>
      </w:r>
      <w:r>
        <w:rPr>
          <w:rFonts w:ascii="Times New Roman" w:eastAsia="Malgun Gothic" w:hAnsi="Times New Roman" w:cs="Times New Roman"/>
          <w:sz w:val="28"/>
          <w:szCs w:val="28"/>
        </w:rPr>
        <w:t xml:space="preserve"> </w:t>
      </w:r>
      <w:r>
        <w:rPr>
          <w:rFonts w:ascii="Times New Roman" w:eastAsia="Malgun Gothic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Malgun Gothic" w:hAnsi="Times New Roman" w:cs="Times New Roman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>) для нескольких различных количеств узлов. Опишите, что наблюдается при увеличении количества узла?</w:t>
      </w:r>
    </w:p>
    <w:p w14:paraId="4E1F7249" w14:textId="77777777" w:rsidR="00730593" w:rsidRDefault="00D93F6D">
      <w:pPr>
        <w:pStyle w:val="af1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Повторить предыдущий пункт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чебышевских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узлов. В чем разница между интерполяцией Лагранжа функции </w:t>
      </w:r>
      <w:r>
        <w:rPr>
          <w:rFonts w:ascii="Times New Roman" w:eastAsia="Malgun Gothic" w:hAnsi="Times New Roman" w:cs="Times New Roman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Malgun Gothic" w:hAnsi="Times New Roman" w:cs="Times New Roman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на основе равномерно расположенных узлов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чебышевских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 Сделать выводы.</w:t>
      </w:r>
    </w:p>
    <w:p w14:paraId="27702C45" w14:textId="77777777" w:rsidR="00730593" w:rsidDel="00C30EC9" w:rsidRDefault="00730593">
      <w:pPr>
        <w:shd w:val="clear" w:color="auto" w:fill="FFFFFF"/>
        <w:spacing w:after="0" w:line="240" w:lineRule="auto"/>
        <w:ind w:left="708" w:firstLine="9"/>
        <w:rPr>
          <w:del w:id="5" w:author="Александр Соколов" w:date="2018-05-29T09:04:00Z"/>
          <w:rFonts w:ascii="Times New Roman" w:hAnsi="Times New Roman" w:cs="Times New Roman"/>
          <w:sz w:val="28"/>
          <w:szCs w:val="28"/>
        </w:rPr>
      </w:pPr>
    </w:p>
    <w:p w14:paraId="155F0D10" w14:textId="77777777" w:rsidR="00730593" w:rsidDel="00C30EC9" w:rsidRDefault="00730593">
      <w:pPr>
        <w:shd w:val="clear" w:color="auto" w:fill="FFFFFF"/>
        <w:spacing w:after="0" w:line="240" w:lineRule="auto"/>
        <w:ind w:left="708" w:firstLine="9"/>
        <w:rPr>
          <w:del w:id="6" w:author="Александр Соколов" w:date="2018-05-29T09:04:00Z"/>
          <w:rFonts w:ascii="Times New Roman" w:hAnsi="Times New Roman" w:cs="Times New Roman"/>
          <w:sz w:val="28"/>
          <w:szCs w:val="28"/>
        </w:rPr>
      </w:pPr>
    </w:p>
    <w:p w14:paraId="7A84E8EA" w14:textId="77777777" w:rsidR="00730593" w:rsidDel="00C30EC9" w:rsidRDefault="00730593">
      <w:pPr>
        <w:shd w:val="clear" w:color="auto" w:fill="FFFFFF"/>
        <w:spacing w:after="0" w:line="240" w:lineRule="auto"/>
        <w:ind w:left="708" w:firstLine="9"/>
        <w:rPr>
          <w:del w:id="7" w:author="Александр Соколов" w:date="2018-05-29T09:04:00Z"/>
          <w:rFonts w:ascii="Times New Roman" w:hAnsi="Times New Roman" w:cs="Times New Roman"/>
          <w:sz w:val="28"/>
          <w:szCs w:val="28"/>
        </w:rPr>
      </w:pPr>
    </w:p>
    <w:p w14:paraId="57E84B7F" w14:textId="77777777" w:rsidR="00730593" w:rsidDel="00C30EC9" w:rsidRDefault="00730593">
      <w:pPr>
        <w:shd w:val="clear" w:color="auto" w:fill="FFFFFF"/>
        <w:spacing w:after="0" w:line="240" w:lineRule="auto"/>
        <w:ind w:left="708" w:firstLine="9"/>
        <w:rPr>
          <w:del w:id="8" w:author="Александр Соколов" w:date="2018-05-29T09:04:00Z"/>
          <w:rFonts w:ascii="Times New Roman" w:hAnsi="Times New Roman" w:cs="Times New Roman"/>
          <w:sz w:val="28"/>
          <w:szCs w:val="28"/>
        </w:rPr>
      </w:pPr>
    </w:p>
    <w:p w14:paraId="05A535F6" w14:textId="77777777" w:rsidR="00730593" w:rsidDel="00C30EC9" w:rsidRDefault="00730593">
      <w:pPr>
        <w:shd w:val="clear" w:color="auto" w:fill="FFFFFF"/>
        <w:spacing w:after="0" w:line="240" w:lineRule="auto"/>
        <w:ind w:left="708" w:firstLine="9"/>
        <w:rPr>
          <w:del w:id="9" w:author="Александр Соколов" w:date="2018-05-29T09:04:00Z"/>
          <w:rFonts w:ascii="Times New Roman" w:hAnsi="Times New Roman" w:cs="Times New Roman"/>
          <w:sz w:val="28"/>
          <w:szCs w:val="28"/>
        </w:rPr>
      </w:pPr>
    </w:p>
    <w:p w14:paraId="2E13C448" w14:textId="77777777" w:rsidR="00730593" w:rsidDel="00C30EC9" w:rsidRDefault="00730593">
      <w:pPr>
        <w:shd w:val="clear" w:color="auto" w:fill="FFFFFF"/>
        <w:spacing w:after="0" w:line="240" w:lineRule="auto"/>
        <w:ind w:left="708" w:firstLine="9"/>
        <w:rPr>
          <w:del w:id="10" w:author="Александр Соколов" w:date="2018-05-29T09:04:00Z"/>
          <w:rFonts w:ascii="Times New Roman" w:hAnsi="Times New Roman" w:cs="Times New Roman"/>
          <w:sz w:val="28"/>
          <w:szCs w:val="28"/>
        </w:rPr>
      </w:pPr>
    </w:p>
    <w:p w14:paraId="475DD48C" w14:textId="77777777" w:rsidR="00730593" w:rsidDel="00C30EC9" w:rsidRDefault="00730593">
      <w:pPr>
        <w:shd w:val="clear" w:color="auto" w:fill="FFFFFF"/>
        <w:spacing w:after="0" w:line="240" w:lineRule="auto"/>
        <w:ind w:left="708" w:firstLine="9"/>
        <w:rPr>
          <w:del w:id="11" w:author="Александр Соколов" w:date="2018-05-29T09:04:00Z"/>
          <w:rFonts w:ascii="Times New Roman" w:hAnsi="Times New Roman" w:cs="Times New Roman"/>
          <w:sz w:val="28"/>
          <w:szCs w:val="28"/>
        </w:rPr>
      </w:pPr>
    </w:p>
    <w:p w14:paraId="75AFE941" w14:textId="77777777" w:rsidR="00730593" w:rsidDel="00C30EC9" w:rsidRDefault="00730593">
      <w:pPr>
        <w:shd w:val="clear" w:color="auto" w:fill="FFFFFF"/>
        <w:spacing w:after="0" w:line="240" w:lineRule="auto"/>
        <w:ind w:left="708" w:firstLine="9"/>
        <w:rPr>
          <w:del w:id="12" w:author="Александр Соколов" w:date="2018-05-29T09:04:00Z"/>
          <w:rFonts w:ascii="Times New Roman" w:hAnsi="Times New Roman" w:cs="Times New Roman"/>
          <w:sz w:val="28"/>
          <w:szCs w:val="28"/>
        </w:rPr>
      </w:pPr>
    </w:p>
    <w:p w14:paraId="7894601D" w14:textId="77777777" w:rsidR="00730593" w:rsidDel="00C30EC9" w:rsidRDefault="00730593">
      <w:pPr>
        <w:shd w:val="clear" w:color="auto" w:fill="FFFFFF"/>
        <w:spacing w:after="0" w:line="240" w:lineRule="auto"/>
        <w:ind w:left="708" w:firstLine="9"/>
        <w:rPr>
          <w:del w:id="13" w:author="Александр Соколов" w:date="2018-05-29T09:04:00Z"/>
          <w:rFonts w:ascii="Times New Roman" w:hAnsi="Times New Roman" w:cs="Times New Roman"/>
          <w:sz w:val="28"/>
          <w:szCs w:val="28"/>
        </w:rPr>
      </w:pPr>
    </w:p>
    <w:p w14:paraId="6F384253" w14:textId="77777777" w:rsidR="00730593" w:rsidDel="00C30EC9" w:rsidRDefault="00730593">
      <w:pPr>
        <w:shd w:val="clear" w:color="auto" w:fill="FFFFFF"/>
        <w:spacing w:after="0" w:line="240" w:lineRule="auto"/>
        <w:ind w:left="708" w:firstLine="9"/>
        <w:rPr>
          <w:del w:id="14" w:author="Александр Соколов" w:date="2018-05-29T09:04:00Z"/>
          <w:rFonts w:ascii="Times New Roman" w:hAnsi="Times New Roman" w:cs="Times New Roman"/>
          <w:sz w:val="28"/>
          <w:szCs w:val="28"/>
        </w:rPr>
      </w:pPr>
    </w:p>
    <w:p w14:paraId="5C556BDA" w14:textId="77777777" w:rsidR="00730593" w:rsidDel="00C30EC9" w:rsidRDefault="00730593">
      <w:pPr>
        <w:shd w:val="clear" w:color="auto" w:fill="FFFFFF"/>
        <w:spacing w:after="0" w:line="240" w:lineRule="auto"/>
        <w:ind w:left="708" w:firstLine="9"/>
        <w:rPr>
          <w:del w:id="15" w:author="Александр Соколов" w:date="2018-05-29T09:04:00Z"/>
          <w:rFonts w:ascii="Times New Roman" w:hAnsi="Times New Roman" w:cs="Times New Roman"/>
          <w:sz w:val="28"/>
          <w:szCs w:val="28"/>
        </w:rPr>
      </w:pPr>
    </w:p>
    <w:p w14:paraId="54177438" w14:textId="77777777" w:rsidR="00730593" w:rsidDel="00C30EC9" w:rsidRDefault="00730593">
      <w:pPr>
        <w:shd w:val="clear" w:color="auto" w:fill="FFFFFF"/>
        <w:spacing w:after="0" w:line="240" w:lineRule="auto"/>
        <w:ind w:left="708" w:firstLine="9"/>
        <w:rPr>
          <w:del w:id="16" w:author="Александр Соколов" w:date="2018-05-29T09:04:00Z"/>
          <w:rFonts w:ascii="Times New Roman" w:hAnsi="Times New Roman" w:cs="Times New Roman"/>
          <w:sz w:val="28"/>
          <w:szCs w:val="28"/>
        </w:rPr>
      </w:pPr>
    </w:p>
    <w:p w14:paraId="22D26302" w14:textId="77777777" w:rsidR="00730593" w:rsidDel="00C30EC9" w:rsidRDefault="00730593">
      <w:pPr>
        <w:shd w:val="clear" w:color="auto" w:fill="FFFFFF"/>
        <w:spacing w:after="0" w:line="240" w:lineRule="auto"/>
        <w:ind w:left="708" w:firstLine="9"/>
        <w:rPr>
          <w:del w:id="17" w:author="Александр Соколов" w:date="2018-05-29T09:04:00Z"/>
          <w:rFonts w:ascii="Times New Roman" w:hAnsi="Times New Roman" w:cs="Times New Roman"/>
          <w:sz w:val="28"/>
          <w:szCs w:val="28"/>
        </w:rPr>
      </w:pPr>
    </w:p>
    <w:p w14:paraId="7C2D1552" w14:textId="77777777" w:rsidR="00730593" w:rsidDel="00C30EC9" w:rsidRDefault="00730593">
      <w:pPr>
        <w:shd w:val="clear" w:color="auto" w:fill="FFFFFF"/>
        <w:spacing w:after="0" w:line="240" w:lineRule="auto"/>
        <w:ind w:left="708" w:firstLine="9"/>
        <w:rPr>
          <w:del w:id="18" w:author="Александр Соколов" w:date="2018-05-29T09:04:00Z"/>
          <w:rFonts w:ascii="Times New Roman" w:hAnsi="Times New Roman" w:cs="Times New Roman"/>
          <w:sz w:val="28"/>
          <w:szCs w:val="28"/>
        </w:rPr>
      </w:pPr>
    </w:p>
    <w:p w14:paraId="6897E392" w14:textId="77777777" w:rsidR="00730593" w:rsidDel="00C30EC9" w:rsidRDefault="00730593">
      <w:pPr>
        <w:shd w:val="clear" w:color="auto" w:fill="FFFFFF"/>
        <w:spacing w:after="0" w:line="240" w:lineRule="auto"/>
        <w:ind w:left="708" w:firstLine="9"/>
        <w:rPr>
          <w:del w:id="19" w:author="Александр Соколов" w:date="2018-05-29T09:04:00Z"/>
          <w:rFonts w:ascii="Times New Roman" w:hAnsi="Times New Roman" w:cs="Times New Roman"/>
          <w:sz w:val="28"/>
          <w:szCs w:val="28"/>
        </w:rPr>
      </w:pPr>
    </w:p>
    <w:p w14:paraId="260250C0" w14:textId="77777777" w:rsidR="00730593" w:rsidDel="00C30EC9" w:rsidRDefault="00730593">
      <w:pPr>
        <w:shd w:val="clear" w:color="auto" w:fill="FFFFFF"/>
        <w:spacing w:after="0" w:line="240" w:lineRule="auto"/>
        <w:ind w:left="708" w:firstLine="9"/>
        <w:rPr>
          <w:del w:id="20" w:author="Александр Соколов" w:date="2018-05-29T09:04:00Z"/>
          <w:rFonts w:ascii="Times New Roman" w:hAnsi="Times New Roman" w:cs="Times New Roman"/>
          <w:sz w:val="28"/>
          <w:szCs w:val="28"/>
        </w:rPr>
      </w:pPr>
    </w:p>
    <w:p w14:paraId="41E0A121" w14:textId="77777777" w:rsidR="00730593" w:rsidDel="00C30EC9" w:rsidRDefault="00730593">
      <w:pPr>
        <w:shd w:val="clear" w:color="auto" w:fill="FFFFFF"/>
        <w:spacing w:after="0" w:line="240" w:lineRule="auto"/>
        <w:ind w:left="708" w:firstLine="9"/>
        <w:rPr>
          <w:del w:id="21" w:author="Александр Соколов" w:date="2018-05-29T09:04:00Z"/>
          <w:rFonts w:ascii="Times New Roman" w:hAnsi="Times New Roman" w:cs="Times New Roman"/>
          <w:sz w:val="28"/>
          <w:szCs w:val="28"/>
        </w:rPr>
      </w:pPr>
    </w:p>
    <w:p w14:paraId="61923E7C" w14:textId="77777777" w:rsidR="00730593" w:rsidRDefault="00730593">
      <w:pPr>
        <w:shd w:val="clear" w:color="auto" w:fill="FFFFFF"/>
        <w:spacing w:after="0" w:line="240" w:lineRule="auto"/>
        <w:ind w:left="708" w:firstLine="9"/>
        <w:rPr>
          <w:rFonts w:ascii="Times New Roman" w:hAnsi="Times New Roman" w:cs="Times New Roman"/>
          <w:sz w:val="28"/>
          <w:szCs w:val="28"/>
        </w:rPr>
      </w:pPr>
    </w:p>
    <w:p w14:paraId="42741089" w14:textId="77777777" w:rsidR="00730593" w:rsidRDefault="00D93F6D">
      <w:pPr>
        <w:pStyle w:val="1"/>
        <w:numPr>
          <w:ilvl w:val="0"/>
          <w:numId w:val="1"/>
        </w:numPr>
        <w:spacing w:before="0" w:after="200" w:line="360" w:lineRule="auto"/>
        <w:ind w:left="993" w:hanging="426"/>
        <w:jc w:val="center"/>
        <w:rPr>
          <w:rFonts w:ascii="Times New Roman" w:hAnsi="Times New Roman" w:cs="Times New Roman"/>
          <w:color w:val="00000A"/>
          <w:sz w:val="32"/>
        </w:rPr>
      </w:pPr>
      <w:r>
        <w:rPr>
          <w:rFonts w:ascii="Times New Roman" w:hAnsi="Times New Roman" w:cs="Times New Roman"/>
          <w:color w:val="00000A"/>
          <w:sz w:val="32"/>
        </w:rPr>
        <w:lastRenderedPageBreak/>
        <w:t>Интерполяция Лагранжа</w:t>
      </w:r>
    </w:p>
    <w:p w14:paraId="79AB2A6A" w14:textId="77777777" w:rsidR="00730593" w:rsidRDefault="00D93F6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реализации интерполяции Лагранжа были разработаны 2 функции:</w:t>
      </w:r>
    </w:p>
    <w:p w14:paraId="36870BC3" w14:textId="77777777" w:rsidR="00730593" w:rsidRDefault="00D93F6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l</w:t>
      </w:r>
      <w:r>
        <w:rPr>
          <w:rFonts w:ascii="Times New Roman" w:hAnsi="Times New Roman" w:cs="Times New Roman"/>
          <w:sz w:val="28"/>
        </w:rPr>
        <w:t>_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nodes</w:t>
      </w:r>
      <w:r>
        <w:rPr>
          <w:rFonts w:ascii="Times New Roman" w:hAnsi="Times New Roman" w:cs="Times New Roman"/>
          <w:sz w:val="28"/>
        </w:rPr>
        <w:t xml:space="preserve">) – функция вычисления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</w:rPr>
        <w:t>-го базисного полинома Лагранжа</w:t>
      </w:r>
    </w:p>
    <w:p w14:paraId="75DAF700" w14:textId="77777777" w:rsidR="00730593" w:rsidRPr="000C49D8" w:rsidRDefault="00D93F6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l</w:t>
      </w:r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nodes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nodes</w:t>
      </w:r>
      <w:r>
        <w:rPr>
          <w:rFonts w:ascii="Times New Roman" w:hAnsi="Times New Roman" w:cs="Times New Roman"/>
          <w:sz w:val="28"/>
        </w:rPr>
        <w:t xml:space="preserve">) – функция вычисления полинома Лагранжа в точке </w:t>
      </w:r>
      <w:r>
        <w:rPr>
          <w:rFonts w:ascii="Times New Roman" w:hAnsi="Times New Roman" w:cs="Times New Roman"/>
          <w:sz w:val="28"/>
          <w:lang w:val="en-US"/>
        </w:rPr>
        <w:t>x</w:t>
      </w:r>
    </w:p>
    <w:p w14:paraId="6C42BFEC" w14:textId="77777777" w:rsidR="00730593" w:rsidRDefault="00D93F6D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был разработан модуль </w:t>
      </w:r>
      <w:r>
        <w:rPr>
          <w:rFonts w:ascii="Times New Roman" w:hAnsi="Times New Roman" w:cs="Times New Roman"/>
          <w:sz w:val="28"/>
          <w:lang w:val="en-US"/>
        </w:rPr>
        <w:t>visualizer</w:t>
      </w:r>
      <w:r>
        <w:rPr>
          <w:rFonts w:ascii="Times New Roman" w:hAnsi="Times New Roman" w:cs="Times New Roman"/>
          <w:sz w:val="28"/>
        </w:rPr>
        <w:t xml:space="preserve">, для отображения графиков </w:t>
      </w:r>
      <w:proofErr w:type="gramStart"/>
      <w:r>
        <w:rPr>
          <w:rFonts w:ascii="Times New Roman" w:hAnsi="Times New Roman" w:cs="Times New Roman"/>
          <w:sz w:val="28"/>
        </w:rPr>
        <w:t>интерполяционного  многочлена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) в равномерных узлах и </w:t>
      </w:r>
      <w:proofErr w:type="spellStart"/>
      <w:r>
        <w:rPr>
          <w:rFonts w:ascii="Times New Roman" w:hAnsi="Times New Roman" w:cs="Times New Roman"/>
          <w:sz w:val="28"/>
        </w:rPr>
        <w:t>чебышёвских</w:t>
      </w:r>
      <w:proofErr w:type="spellEnd"/>
      <w:r>
        <w:rPr>
          <w:rFonts w:ascii="Times New Roman" w:hAnsi="Times New Roman" w:cs="Times New Roman"/>
          <w:sz w:val="28"/>
        </w:rPr>
        <w:t xml:space="preserve"> узлах при разном количестве этих узлов. Ниже представлены результаты выполнения функци</w:t>
      </w:r>
      <w:r w:rsidR="00936122">
        <w:rPr>
          <w:rFonts w:ascii="Times New Roman" w:hAnsi="Times New Roman" w:cs="Times New Roman"/>
          <w:sz w:val="28"/>
        </w:rPr>
        <w:t>й</w:t>
      </w:r>
      <w:r>
        <w:rPr>
          <w:rFonts w:ascii="Times New Roman" w:hAnsi="Times New Roman" w:cs="Times New Roman"/>
          <w:sz w:val="28"/>
        </w:rPr>
        <w:t xml:space="preserve"> при количестве узлов</w:t>
      </w:r>
      <w:ins w:id="22" w:author="Александр Соколов" w:date="2018-05-29T09:09:00Z">
        <w:r w:rsidR="00C30EC9" w:rsidRPr="00C30EC9">
          <w:rPr>
            <w:rFonts w:ascii="Times New Roman" w:hAnsi="Times New Roman" w:cs="Times New Roman"/>
            <w:sz w:val="28"/>
            <w:rPrChange w:id="23" w:author="Александр Соколов" w:date="2018-05-29T09:09:00Z">
              <w:rPr>
                <w:rFonts w:ascii="Times New Roman" w:hAnsi="Times New Roman" w:cs="Times New Roman"/>
                <w:sz w:val="28"/>
                <w:lang w:val="en-US"/>
              </w:rPr>
            </w:rPrChange>
          </w:rPr>
          <w:t>:</w:t>
        </w:r>
      </w:ins>
      <w:r>
        <w:rPr>
          <w:rFonts w:ascii="Times New Roman" w:hAnsi="Times New Roman" w:cs="Times New Roman"/>
          <w:sz w:val="28"/>
        </w:rPr>
        <w:t xml:space="preserve"> </w:t>
      </w:r>
      <w:r w:rsidRPr="00AB62AA">
        <w:rPr>
          <w:rFonts w:ascii="Times New Roman" w:hAnsi="Times New Roman" w:cs="Times New Roman"/>
          <w:sz w:val="28"/>
          <w:highlight w:val="yellow"/>
          <w:lang w:val="en-US"/>
          <w:rPrChange w:id="24" w:author="Александр Соколов" w:date="2018-05-29T09:09:00Z">
            <w:rPr>
              <w:rFonts w:ascii="Times New Roman" w:hAnsi="Times New Roman" w:cs="Times New Roman"/>
              <w:sz w:val="28"/>
              <w:lang w:val="en-US"/>
            </w:rPr>
          </w:rPrChange>
        </w:rPr>
        <w:t>N</w:t>
      </w:r>
      <w:r w:rsidRPr="00AB62AA">
        <w:rPr>
          <w:rFonts w:ascii="Times New Roman" w:hAnsi="Times New Roman" w:cs="Times New Roman"/>
          <w:sz w:val="28"/>
          <w:highlight w:val="yellow"/>
          <w:rPrChange w:id="25" w:author="Александр Соколов" w:date="2018-05-29T09:09:00Z">
            <w:rPr>
              <w:rFonts w:ascii="Times New Roman" w:hAnsi="Times New Roman" w:cs="Times New Roman"/>
              <w:sz w:val="28"/>
            </w:rPr>
          </w:rPrChange>
        </w:rPr>
        <w:t>=8</w:t>
      </w:r>
      <w:r w:rsidR="00936122" w:rsidRPr="00AB62AA">
        <w:rPr>
          <w:rFonts w:ascii="Times New Roman" w:hAnsi="Times New Roman" w:cs="Times New Roman"/>
          <w:sz w:val="28"/>
          <w:highlight w:val="yellow"/>
          <w:rPrChange w:id="26" w:author="Александр Соколов" w:date="2018-05-29T09:09:00Z">
            <w:rPr>
              <w:rFonts w:ascii="Times New Roman" w:hAnsi="Times New Roman" w:cs="Times New Roman"/>
              <w:sz w:val="28"/>
            </w:rPr>
          </w:rPrChange>
        </w:rPr>
        <w:t xml:space="preserve"> (рис. 1)</w:t>
      </w:r>
      <w:r w:rsidRPr="00AB62AA">
        <w:rPr>
          <w:rFonts w:ascii="Times New Roman" w:hAnsi="Times New Roman" w:cs="Times New Roman"/>
          <w:sz w:val="28"/>
          <w:highlight w:val="yellow"/>
          <w:rPrChange w:id="27" w:author="Александр Соколов" w:date="2018-05-29T09:09:00Z">
            <w:rPr>
              <w:rFonts w:ascii="Times New Roman" w:hAnsi="Times New Roman" w:cs="Times New Roman"/>
              <w:sz w:val="28"/>
            </w:rPr>
          </w:rPrChange>
        </w:rPr>
        <w:t>,</w:t>
      </w:r>
      <w:ins w:id="28" w:author="Александр Соколов" w:date="2018-05-29T09:08:00Z">
        <w:r w:rsidR="00C30EC9" w:rsidRPr="00AB62AA">
          <w:rPr>
            <w:rFonts w:ascii="Times New Roman" w:hAnsi="Times New Roman" w:cs="Times New Roman"/>
            <w:sz w:val="28"/>
            <w:highlight w:val="yellow"/>
            <w:rPrChange w:id="29" w:author="Александр Соколов" w:date="2018-05-29T09:09:00Z">
              <w:rPr>
                <w:rFonts w:ascii="Times New Roman" w:hAnsi="Times New Roman" w:cs="Times New Roman"/>
                <w:sz w:val="28"/>
                <w:lang w:val="en-US"/>
              </w:rPr>
            </w:rPrChange>
          </w:rPr>
          <w:t xml:space="preserve"> </w:t>
        </w:r>
      </w:ins>
      <w:ins w:id="30" w:author="Александр Соколов" w:date="2018-05-29T09:09:00Z">
        <w:r w:rsidR="00C30EC9" w:rsidRPr="00AB62AA">
          <w:rPr>
            <w:rFonts w:ascii="Times New Roman" w:hAnsi="Times New Roman" w:cs="Times New Roman"/>
            <w:sz w:val="28"/>
            <w:highlight w:val="yellow"/>
            <w:lang w:val="en-US"/>
            <w:rPrChange w:id="31" w:author="Александр Соколов" w:date="2018-05-29T09:09:00Z">
              <w:rPr>
                <w:rFonts w:ascii="Times New Roman" w:hAnsi="Times New Roman" w:cs="Times New Roman"/>
                <w:sz w:val="28"/>
                <w:lang w:val="en-US"/>
              </w:rPr>
            </w:rPrChange>
          </w:rPr>
          <w:t>N</w:t>
        </w:r>
        <w:r w:rsidR="00C30EC9" w:rsidRPr="00AB62AA">
          <w:rPr>
            <w:rFonts w:ascii="Times New Roman" w:hAnsi="Times New Roman" w:cs="Times New Roman"/>
            <w:sz w:val="28"/>
            <w:highlight w:val="yellow"/>
            <w:rPrChange w:id="32" w:author="Александр Соколов" w:date="2018-05-29T09:09:00Z">
              <w:rPr>
                <w:rFonts w:ascii="Times New Roman" w:hAnsi="Times New Roman" w:cs="Times New Roman"/>
                <w:sz w:val="28"/>
                <w:lang w:val="en-US"/>
              </w:rPr>
            </w:rPrChange>
          </w:rPr>
          <w:t>=</w:t>
        </w:r>
      </w:ins>
      <w:r w:rsidRPr="00AB62AA">
        <w:rPr>
          <w:rFonts w:ascii="Times New Roman" w:hAnsi="Times New Roman" w:cs="Times New Roman"/>
          <w:sz w:val="28"/>
          <w:highlight w:val="yellow"/>
          <w:rPrChange w:id="33" w:author="Александр Соколов" w:date="2018-05-29T09:09:00Z">
            <w:rPr>
              <w:rFonts w:ascii="Times New Roman" w:hAnsi="Times New Roman" w:cs="Times New Roman"/>
              <w:sz w:val="28"/>
            </w:rPr>
          </w:rPrChange>
        </w:rPr>
        <w:t>12</w:t>
      </w:r>
      <w:r w:rsidR="00936122" w:rsidRPr="00AB62AA">
        <w:rPr>
          <w:rFonts w:ascii="Times New Roman" w:hAnsi="Times New Roman" w:cs="Times New Roman"/>
          <w:sz w:val="28"/>
          <w:highlight w:val="yellow"/>
          <w:rPrChange w:id="34" w:author="Александр Соколов" w:date="2018-05-29T09:09:00Z">
            <w:rPr>
              <w:rFonts w:ascii="Times New Roman" w:hAnsi="Times New Roman" w:cs="Times New Roman"/>
              <w:sz w:val="28"/>
            </w:rPr>
          </w:rPrChange>
        </w:rPr>
        <w:t xml:space="preserve"> </w:t>
      </w:r>
      <w:del w:id="35" w:author="Александр Соколов" w:date="2018-05-29T09:09:00Z">
        <w:r w:rsidR="00936122" w:rsidRPr="00AB62AA" w:rsidDel="00C30EC9">
          <w:rPr>
            <w:rFonts w:ascii="Times New Roman" w:hAnsi="Times New Roman" w:cs="Times New Roman"/>
            <w:sz w:val="28"/>
            <w:highlight w:val="yellow"/>
            <w:rPrChange w:id="36" w:author="Александр Соколов" w:date="2018-05-29T09:09:00Z">
              <w:rPr>
                <w:rFonts w:ascii="Times New Roman" w:hAnsi="Times New Roman" w:cs="Times New Roman"/>
                <w:sz w:val="28"/>
              </w:rPr>
            </w:rPrChange>
          </w:rPr>
          <w:delText xml:space="preserve"> </w:delText>
        </w:r>
      </w:del>
      <w:r w:rsidR="00936122" w:rsidRPr="00AB62AA">
        <w:rPr>
          <w:rFonts w:ascii="Times New Roman" w:hAnsi="Times New Roman" w:cs="Times New Roman"/>
          <w:sz w:val="28"/>
          <w:highlight w:val="yellow"/>
          <w:rPrChange w:id="37" w:author="Александр Соколов" w:date="2018-05-29T09:09:00Z">
            <w:rPr>
              <w:rFonts w:ascii="Times New Roman" w:hAnsi="Times New Roman" w:cs="Times New Roman"/>
              <w:sz w:val="28"/>
            </w:rPr>
          </w:rPrChange>
        </w:rPr>
        <w:t>(рис 2)</w:t>
      </w:r>
      <w:r w:rsidRPr="00AB62AA">
        <w:rPr>
          <w:rFonts w:ascii="Times New Roman" w:hAnsi="Times New Roman" w:cs="Times New Roman"/>
          <w:sz w:val="28"/>
          <w:highlight w:val="yellow"/>
          <w:rPrChange w:id="38" w:author="Александр Соколов" w:date="2018-05-29T09:09:00Z">
            <w:rPr>
              <w:rFonts w:ascii="Times New Roman" w:hAnsi="Times New Roman" w:cs="Times New Roman"/>
              <w:sz w:val="28"/>
            </w:rPr>
          </w:rPrChange>
        </w:rPr>
        <w:t>,</w:t>
      </w:r>
      <w:r w:rsidR="00936122" w:rsidRPr="00AB62AA">
        <w:rPr>
          <w:rFonts w:ascii="Times New Roman" w:hAnsi="Times New Roman" w:cs="Times New Roman"/>
          <w:sz w:val="28"/>
          <w:highlight w:val="yellow"/>
          <w:rPrChange w:id="39" w:author="Александр Соколов" w:date="2018-05-29T09:09:00Z">
            <w:rPr>
              <w:rFonts w:ascii="Times New Roman" w:hAnsi="Times New Roman" w:cs="Times New Roman"/>
              <w:sz w:val="28"/>
            </w:rPr>
          </w:rPrChange>
        </w:rPr>
        <w:t xml:space="preserve"> </w:t>
      </w:r>
      <w:ins w:id="40" w:author="Александр Соколов" w:date="2018-05-29T09:09:00Z">
        <w:r w:rsidR="00C30EC9" w:rsidRPr="00AB62AA">
          <w:rPr>
            <w:rFonts w:ascii="Times New Roman" w:hAnsi="Times New Roman" w:cs="Times New Roman"/>
            <w:sz w:val="28"/>
            <w:highlight w:val="yellow"/>
            <w:lang w:val="en-US"/>
            <w:rPrChange w:id="41" w:author="Александр Соколов" w:date="2018-05-29T09:09:00Z">
              <w:rPr>
                <w:rFonts w:ascii="Times New Roman" w:hAnsi="Times New Roman" w:cs="Times New Roman"/>
                <w:sz w:val="28"/>
                <w:lang w:val="en-US"/>
              </w:rPr>
            </w:rPrChange>
          </w:rPr>
          <w:t>N</w:t>
        </w:r>
        <w:r w:rsidR="00C30EC9" w:rsidRPr="00AB62AA">
          <w:rPr>
            <w:rFonts w:ascii="Times New Roman" w:hAnsi="Times New Roman" w:cs="Times New Roman"/>
            <w:sz w:val="28"/>
            <w:highlight w:val="yellow"/>
            <w:rPrChange w:id="42" w:author="Александр Соколов" w:date="2018-05-29T09:09:00Z">
              <w:rPr>
                <w:rFonts w:ascii="Times New Roman" w:hAnsi="Times New Roman" w:cs="Times New Roman"/>
                <w:sz w:val="28"/>
                <w:lang w:val="en-US"/>
              </w:rPr>
            </w:rPrChange>
          </w:rPr>
          <w:t>=</w:t>
        </w:r>
      </w:ins>
      <w:r w:rsidRPr="00AB62AA">
        <w:rPr>
          <w:rFonts w:ascii="Times New Roman" w:hAnsi="Times New Roman" w:cs="Times New Roman"/>
          <w:sz w:val="28"/>
          <w:highlight w:val="yellow"/>
          <w:rPrChange w:id="43" w:author="Александр Соколов" w:date="2018-05-29T09:09:00Z">
            <w:rPr>
              <w:rFonts w:ascii="Times New Roman" w:hAnsi="Times New Roman" w:cs="Times New Roman"/>
              <w:sz w:val="28"/>
            </w:rPr>
          </w:rPrChange>
        </w:rPr>
        <w:t>20</w:t>
      </w:r>
      <w:ins w:id="44" w:author="Александр Соколов" w:date="2018-05-29T09:09:00Z">
        <w:r w:rsidR="00C30EC9" w:rsidRPr="00AB62AA">
          <w:rPr>
            <w:rFonts w:ascii="Times New Roman" w:hAnsi="Times New Roman" w:cs="Times New Roman"/>
            <w:sz w:val="28"/>
            <w:highlight w:val="yellow"/>
            <w:rPrChange w:id="45" w:author="Александр Соколов" w:date="2018-05-29T09:09:00Z">
              <w:rPr>
                <w:rFonts w:ascii="Times New Roman" w:hAnsi="Times New Roman" w:cs="Times New Roman"/>
                <w:sz w:val="28"/>
                <w:lang w:val="en-US"/>
              </w:rPr>
            </w:rPrChange>
          </w:rPr>
          <w:t xml:space="preserve"> </w:t>
        </w:r>
      </w:ins>
      <w:r w:rsidR="00936122" w:rsidRPr="00AB62AA">
        <w:rPr>
          <w:rFonts w:ascii="Times New Roman" w:hAnsi="Times New Roman" w:cs="Times New Roman"/>
          <w:sz w:val="28"/>
          <w:highlight w:val="yellow"/>
          <w:rPrChange w:id="46" w:author="Александр Соколов" w:date="2018-05-29T09:09:00Z">
            <w:rPr>
              <w:rFonts w:ascii="Times New Roman" w:hAnsi="Times New Roman" w:cs="Times New Roman"/>
              <w:sz w:val="28"/>
            </w:rPr>
          </w:rPrChange>
        </w:rPr>
        <w:t>(рис. 3)</w:t>
      </w:r>
      <w:r w:rsidRPr="00AB62AA">
        <w:rPr>
          <w:rFonts w:ascii="Times New Roman" w:hAnsi="Times New Roman" w:cs="Times New Roman"/>
          <w:sz w:val="28"/>
          <w:highlight w:val="yellow"/>
          <w:rPrChange w:id="47" w:author="Александр Соколов" w:date="2018-05-29T09:09:00Z">
            <w:rPr>
              <w:rFonts w:ascii="Times New Roman" w:hAnsi="Times New Roman" w:cs="Times New Roman"/>
              <w:sz w:val="28"/>
            </w:rPr>
          </w:rPrChange>
        </w:rPr>
        <w:t>.</w:t>
      </w:r>
      <w:r>
        <w:rPr>
          <w:rFonts w:ascii="Times New Roman" w:hAnsi="Times New Roman" w:cs="Times New Roman"/>
          <w:sz w:val="28"/>
        </w:rPr>
        <w:t xml:space="preserve"> Исходная функция изображена синим цветом, график интерполяционного полинома – зеленым. Красным цветом выделены узлы интерполяции.</w:t>
      </w:r>
    </w:p>
    <w:p w14:paraId="57C9A390" w14:textId="77777777" w:rsidR="00730593" w:rsidRDefault="00D93F6D" w:rsidP="00AB62AA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</w:rPr>
        <w:pPrChange w:id="48" w:author="Александр Соколов" w:date="2018-05-29T09:10:00Z">
          <w:pPr>
            <w:spacing w:after="0" w:line="360" w:lineRule="auto"/>
            <w:ind w:left="567"/>
            <w:jc w:val="both"/>
          </w:pPr>
        </w:pPrChange>
      </w:pPr>
      <w:r w:rsidRPr="00C30EC9">
        <w:rPr>
          <w:noProof/>
          <w:highlight w:val="yellow"/>
          <w:rPrChange w:id="49" w:author="Александр Соколов" w:date="2018-05-29T09:04:00Z">
            <w:rPr>
              <w:noProof/>
            </w:rPr>
          </w:rPrChange>
        </w:rPr>
        <w:drawing>
          <wp:inline distT="0" distB="6985" distL="0" distR="0" wp14:anchorId="38F8FC56" wp14:editId="42F53AD8">
            <wp:extent cx="3785552" cy="2950234"/>
            <wp:effectExtent l="0" t="0" r="5715" b="2540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5643" t="7904" r="8737" b="3075"/>
                    <a:stretch/>
                  </pic:blipFill>
                  <pic:spPr bwMode="auto">
                    <a:xfrm>
                      <a:off x="0" y="0"/>
                      <a:ext cx="3804659" cy="296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4BBA1" w14:textId="77777777" w:rsidR="00730593" w:rsidRPr="000C49D8" w:rsidRDefault="00D93F6D" w:rsidP="00AB62AA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</w:rPr>
        <w:pPrChange w:id="50" w:author="Александр Соколов" w:date="2018-05-29T09:10:00Z">
          <w:pPr>
            <w:spacing w:after="0" w:line="360" w:lineRule="auto"/>
            <w:ind w:left="567"/>
            <w:jc w:val="center"/>
          </w:pPr>
        </w:pPrChange>
      </w:pPr>
      <w:r>
        <w:rPr>
          <w:rFonts w:ascii="Times New Roman" w:hAnsi="Times New Roman" w:cs="Times New Roman"/>
          <w:sz w:val="28"/>
        </w:rPr>
        <w:t>Рис</w:t>
      </w:r>
      <w:r w:rsidR="000C49D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1</w:t>
      </w:r>
      <w:r w:rsidR="000C49D8">
        <w:rPr>
          <w:rFonts w:ascii="Times New Roman" w:hAnsi="Times New Roman" w:cs="Times New Roman"/>
          <w:sz w:val="28"/>
        </w:rPr>
        <w:t xml:space="preserve"> </w:t>
      </w:r>
      <w:r w:rsidR="000C49D8" w:rsidRPr="00B006B6">
        <w:rPr>
          <w:rFonts w:ascii="Times New Roman" w:hAnsi="Times New Roman" w:cs="Times New Roman"/>
          <w:sz w:val="28"/>
          <w:highlight w:val="yellow"/>
        </w:rPr>
        <w:t xml:space="preserve">Интерполяционные кривые для равномерных (первый график зеленая кривая) и </w:t>
      </w:r>
      <w:proofErr w:type="spellStart"/>
      <w:r w:rsidR="000C49D8" w:rsidRPr="00B006B6">
        <w:rPr>
          <w:rFonts w:ascii="Times New Roman" w:hAnsi="Times New Roman" w:cs="Times New Roman"/>
          <w:sz w:val="28"/>
          <w:highlight w:val="yellow"/>
        </w:rPr>
        <w:t>чебышевских</w:t>
      </w:r>
      <w:proofErr w:type="spellEnd"/>
      <w:r w:rsidR="000C49D8" w:rsidRPr="00B006B6">
        <w:rPr>
          <w:rFonts w:ascii="Times New Roman" w:hAnsi="Times New Roman" w:cs="Times New Roman"/>
          <w:sz w:val="28"/>
          <w:highlight w:val="yellow"/>
        </w:rPr>
        <w:t xml:space="preserve"> узлов (второй график зеленая кривая) при </w:t>
      </w:r>
      <w:r w:rsidR="000C49D8" w:rsidRPr="00B006B6">
        <w:rPr>
          <w:rFonts w:ascii="Times New Roman" w:hAnsi="Times New Roman" w:cs="Times New Roman"/>
          <w:sz w:val="28"/>
          <w:highlight w:val="yellow"/>
          <w:lang w:val="en-US"/>
        </w:rPr>
        <w:t>N</w:t>
      </w:r>
      <w:r w:rsidR="000C49D8" w:rsidRPr="00B006B6">
        <w:rPr>
          <w:rFonts w:ascii="Times New Roman" w:hAnsi="Times New Roman" w:cs="Times New Roman"/>
          <w:sz w:val="28"/>
          <w:highlight w:val="yellow"/>
        </w:rPr>
        <w:t>=8</w:t>
      </w:r>
    </w:p>
    <w:p w14:paraId="7DEEF40A" w14:textId="77777777" w:rsidR="00730593" w:rsidRDefault="00730593" w:rsidP="00AB62AA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</w:rPr>
        <w:pPrChange w:id="51" w:author="Александр Соколов" w:date="2018-05-29T09:10:00Z">
          <w:pPr>
            <w:spacing w:after="0" w:line="360" w:lineRule="auto"/>
            <w:ind w:left="567"/>
            <w:jc w:val="center"/>
          </w:pPr>
        </w:pPrChange>
      </w:pPr>
    </w:p>
    <w:p w14:paraId="53151AD8" w14:textId="77777777" w:rsidR="00730593" w:rsidDel="00C30EC9" w:rsidRDefault="00730593" w:rsidP="00AB62AA">
      <w:pPr>
        <w:spacing w:after="0" w:line="360" w:lineRule="auto"/>
        <w:ind w:left="567"/>
        <w:jc w:val="center"/>
        <w:rPr>
          <w:del w:id="52" w:author="Александр Соколов" w:date="2018-05-29T09:04:00Z"/>
          <w:rFonts w:ascii="Times New Roman" w:hAnsi="Times New Roman" w:cs="Times New Roman"/>
          <w:sz w:val="28"/>
        </w:rPr>
        <w:pPrChange w:id="53" w:author="Александр Соколов" w:date="2018-05-29T09:10:00Z">
          <w:pPr>
            <w:spacing w:after="0" w:line="360" w:lineRule="auto"/>
            <w:ind w:left="567"/>
            <w:jc w:val="center"/>
          </w:pPr>
        </w:pPrChange>
      </w:pPr>
    </w:p>
    <w:p w14:paraId="6BB3AA01" w14:textId="77777777" w:rsidR="00730593" w:rsidDel="00C30EC9" w:rsidRDefault="00730593" w:rsidP="00AB62AA">
      <w:pPr>
        <w:spacing w:after="0" w:line="360" w:lineRule="auto"/>
        <w:ind w:left="567"/>
        <w:jc w:val="center"/>
        <w:rPr>
          <w:del w:id="54" w:author="Александр Соколов" w:date="2018-05-29T09:04:00Z"/>
          <w:rFonts w:ascii="Times New Roman" w:hAnsi="Times New Roman" w:cs="Times New Roman"/>
          <w:sz w:val="28"/>
        </w:rPr>
        <w:pPrChange w:id="55" w:author="Александр Соколов" w:date="2018-05-29T09:10:00Z">
          <w:pPr>
            <w:spacing w:after="0" w:line="360" w:lineRule="auto"/>
            <w:ind w:left="567"/>
            <w:jc w:val="center"/>
          </w:pPr>
        </w:pPrChange>
      </w:pPr>
    </w:p>
    <w:p w14:paraId="668DEAE3" w14:textId="77777777" w:rsidR="00730593" w:rsidDel="00C30EC9" w:rsidRDefault="00730593" w:rsidP="00AB62AA">
      <w:pPr>
        <w:spacing w:after="0" w:line="360" w:lineRule="auto"/>
        <w:ind w:left="567"/>
        <w:jc w:val="center"/>
        <w:rPr>
          <w:del w:id="56" w:author="Александр Соколов" w:date="2018-05-29T09:04:00Z"/>
          <w:rFonts w:ascii="Times New Roman" w:hAnsi="Times New Roman" w:cs="Times New Roman"/>
          <w:sz w:val="28"/>
        </w:rPr>
        <w:pPrChange w:id="57" w:author="Александр Соколов" w:date="2018-05-29T09:10:00Z">
          <w:pPr>
            <w:spacing w:after="0" w:line="360" w:lineRule="auto"/>
            <w:ind w:left="567"/>
            <w:jc w:val="center"/>
          </w:pPr>
        </w:pPrChange>
      </w:pPr>
    </w:p>
    <w:p w14:paraId="6D78F07C" w14:textId="77777777" w:rsidR="00730593" w:rsidRDefault="00D93F6D" w:rsidP="00AB62AA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</w:rPr>
        <w:pPrChange w:id="58" w:author="Александр Соколов" w:date="2018-05-29T09:10:00Z">
          <w:pPr>
            <w:spacing w:after="0" w:line="360" w:lineRule="auto"/>
            <w:ind w:left="567"/>
            <w:jc w:val="center"/>
          </w:pPr>
        </w:pPrChange>
      </w:pPr>
      <w:r>
        <w:rPr>
          <w:noProof/>
        </w:rPr>
        <w:drawing>
          <wp:inline distT="0" distB="3810" distL="0" distR="8255" wp14:anchorId="54DF54DF" wp14:editId="16C7D824">
            <wp:extent cx="3833991" cy="2986752"/>
            <wp:effectExtent l="0" t="0" r="0" b="4445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5483" t="7594" r="8703" b="3222"/>
                    <a:stretch/>
                  </pic:blipFill>
                  <pic:spPr bwMode="auto">
                    <a:xfrm>
                      <a:off x="0" y="0"/>
                      <a:ext cx="3866364" cy="3011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EC613" w14:textId="77777777" w:rsidR="00730593" w:rsidRPr="000C49D8" w:rsidRDefault="00D93F6D" w:rsidP="00AB62AA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</w:rPr>
        <w:pPrChange w:id="59" w:author="Александр Соколов" w:date="2018-05-29T09:10:00Z">
          <w:pPr>
            <w:spacing w:after="0" w:line="360" w:lineRule="auto"/>
            <w:ind w:left="567"/>
            <w:jc w:val="center"/>
          </w:pPr>
        </w:pPrChange>
      </w:pPr>
      <w:r>
        <w:rPr>
          <w:rFonts w:ascii="Times New Roman" w:hAnsi="Times New Roman" w:cs="Times New Roman"/>
          <w:sz w:val="28"/>
        </w:rPr>
        <w:t>Рис 2.</w:t>
      </w:r>
      <w:r w:rsidR="000C49D8" w:rsidRPr="000C49D8">
        <w:rPr>
          <w:rFonts w:ascii="Times New Roman" w:hAnsi="Times New Roman" w:cs="Times New Roman"/>
          <w:sz w:val="28"/>
        </w:rPr>
        <w:t xml:space="preserve"> </w:t>
      </w:r>
      <w:r w:rsidR="000C49D8" w:rsidRPr="00B006B6">
        <w:rPr>
          <w:rFonts w:ascii="Times New Roman" w:hAnsi="Times New Roman" w:cs="Times New Roman"/>
          <w:sz w:val="28"/>
          <w:highlight w:val="yellow"/>
        </w:rPr>
        <w:t xml:space="preserve">Интерполяционные кривые для равномерных (первый график зеленая кривая) и </w:t>
      </w:r>
      <w:proofErr w:type="spellStart"/>
      <w:r w:rsidR="000C49D8" w:rsidRPr="00B006B6">
        <w:rPr>
          <w:rFonts w:ascii="Times New Roman" w:hAnsi="Times New Roman" w:cs="Times New Roman"/>
          <w:sz w:val="28"/>
          <w:highlight w:val="yellow"/>
        </w:rPr>
        <w:t>чебышевских</w:t>
      </w:r>
      <w:proofErr w:type="spellEnd"/>
      <w:r w:rsidR="000C49D8" w:rsidRPr="00B006B6">
        <w:rPr>
          <w:rFonts w:ascii="Times New Roman" w:hAnsi="Times New Roman" w:cs="Times New Roman"/>
          <w:sz w:val="28"/>
          <w:highlight w:val="yellow"/>
        </w:rPr>
        <w:t xml:space="preserve"> узлов (второй график зеленая кривая) при </w:t>
      </w:r>
      <w:r w:rsidR="000C49D8" w:rsidRPr="00B006B6">
        <w:rPr>
          <w:rFonts w:ascii="Times New Roman" w:hAnsi="Times New Roman" w:cs="Times New Roman"/>
          <w:sz w:val="28"/>
          <w:highlight w:val="yellow"/>
          <w:lang w:val="en-US"/>
        </w:rPr>
        <w:t>N</w:t>
      </w:r>
      <w:r w:rsidR="000C49D8" w:rsidRPr="00B006B6">
        <w:rPr>
          <w:rFonts w:ascii="Times New Roman" w:hAnsi="Times New Roman" w:cs="Times New Roman"/>
          <w:sz w:val="28"/>
          <w:highlight w:val="yellow"/>
        </w:rPr>
        <w:t>=12</w:t>
      </w:r>
    </w:p>
    <w:p w14:paraId="72F198A5" w14:textId="77777777" w:rsidR="00730593" w:rsidRDefault="00D93F6D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0686E18" wp14:editId="41545228">
            <wp:extent cx="4472926" cy="3352800"/>
            <wp:effectExtent l="0" t="0" r="444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757" cy="336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F8AA" w14:textId="77777777" w:rsidR="00730593" w:rsidRPr="00C30EC9" w:rsidRDefault="00D93F6D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3.</w:t>
      </w:r>
      <w:r w:rsidR="000C49D8" w:rsidRPr="000C49D8">
        <w:rPr>
          <w:rFonts w:ascii="Times New Roman" w:hAnsi="Times New Roman" w:cs="Times New Roman"/>
          <w:sz w:val="28"/>
        </w:rPr>
        <w:t xml:space="preserve"> </w:t>
      </w:r>
      <w:r w:rsidR="000C49D8" w:rsidRPr="00B006B6">
        <w:rPr>
          <w:rFonts w:ascii="Times New Roman" w:hAnsi="Times New Roman" w:cs="Times New Roman"/>
          <w:sz w:val="28"/>
          <w:highlight w:val="yellow"/>
        </w:rPr>
        <w:t xml:space="preserve">Интерполяционные кривые для равномерных (первый график зеленая кривая) и </w:t>
      </w:r>
      <w:proofErr w:type="spellStart"/>
      <w:r w:rsidR="000C49D8" w:rsidRPr="00B006B6">
        <w:rPr>
          <w:rFonts w:ascii="Times New Roman" w:hAnsi="Times New Roman" w:cs="Times New Roman"/>
          <w:sz w:val="28"/>
          <w:highlight w:val="yellow"/>
        </w:rPr>
        <w:t>чебышевских</w:t>
      </w:r>
      <w:proofErr w:type="spellEnd"/>
      <w:r w:rsidR="000C49D8" w:rsidRPr="00B006B6">
        <w:rPr>
          <w:rFonts w:ascii="Times New Roman" w:hAnsi="Times New Roman" w:cs="Times New Roman"/>
          <w:sz w:val="28"/>
          <w:highlight w:val="yellow"/>
        </w:rPr>
        <w:t xml:space="preserve"> узлов (второй график зеленая кривая) при </w:t>
      </w:r>
      <w:r w:rsidR="000C49D8" w:rsidRPr="00B006B6">
        <w:rPr>
          <w:rFonts w:ascii="Times New Roman" w:hAnsi="Times New Roman" w:cs="Times New Roman"/>
          <w:sz w:val="28"/>
          <w:highlight w:val="yellow"/>
          <w:lang w:val="en-US"/>
        </w:rPr>
        <w:t>N</w:t>
      </w:r>
      <w:r w:rsidR="000C49D8" w:rsidRPr="00B006B6">
        <w:rPr>
          <w:rFonts w:ascii="Times New Roman" w:hAnsi="Times New Roman" w:cs="Times New Roman"/>
          <w:sz w:val="28"/>
          <w:highlight w:val="yellow"/>
        </w:rPr>
        <w:t>=20</w:t>
      </w:r>
    </w:p>
    <w:p w14:paraId="17455C04" w14:textId="77777777" w:rsidR="00730593" w:rsidRDefault="00D93F6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 результатам исследования интерполяции Лагранжа можно сделать выводы:</w:t>
      </w:r>
    </w:p>
    <w:p w14:paraId="5AE7B927" w14:textId="77777777" w:rsidR="00730593" w:rsidRDefault="00D93F6D">
      <w:pPr>
        <w:pStyle w:val="af1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интерполяции на равномерных узлах возникают паразитные осцилляции, величина которых растет пропорционально количеству интерполяционных узлов.</w:t>
      </w:r>
    </w:p>
    <w:p w14:paraId="06B6F3C0" w14:textId="77777777" w:rsidR="00730593" w:rsidRDefault="00D93F6D">
      <w:pPr>
        <w:pStyle w:val="af1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избавления от паразитных осцилляций </w:t>
      </w:r>
      <w:r w:rsidR="000B4242">
        <w:rPr>
          <w:rFonts w:ascii="Times New Roman" w:hAnsi="Times New Roman" w:cs="Times New Roman"/>
          <w:sz w:val="28"/>
        </w:rPr>
        <w:t>необходимо</w:t>
      </w:r>
      <w:r>
        <w:rPr>
          <w:rFonts w:ascii="Times New Roman" w:hAnsi="Times New Roman" w:cs="Times New Roman"/>
          <w:sz w:val="28"/>
        </w:rPr>
        <w:t xml:space="preserve"> воспользоваться </w:t>
      </w:r>
      <w:proofErr w:type="spellStart"/>
      <w:r>
        <w:rPr>
          <w:rFonts w:ascii="Times New Roman" w:hAnsi="Times New Roman" w:cs="Times New Roman"/>
          <w:sz w:val="28"/>
        </w:rPr>
        <w:t>чебышевскими</w:t>
      </w:r>
      <w:proofErr w:type="spellEnd"/>
      <w:r>
        <w:rPr>
          <w:rFonts w:ascii="Times New Roman" w:hAnsi="Times New Roman" w:cs="Times New Roman"/>
          <w:sz w:val="28"/>
        </w:rPr>
        <w:t xml:space="preserve"> узлами, </w:t>
      </w:r>
      <w:r w:rsidR="00B006B6">
        <w:rPr>
          <w:rFonts w:ascii="Times New Roman" w:hAnsi="Times New Roman" w:cs="Times New Roman"/>
          <w:sz w:val="28"/>
        </w:rPr>
        <w:t>используя</w:t>
      </w:r>
      <w:r>
        <w:rPr>
          <w:rFonts w:ascii="Times New Roman" w:hAnsi="Times New Roman" w:cs="Times New Roman"/>
          <w:sz w:val="28"/>
        </w:rPr>
        <w:t xml:space="preserve"> котор</w:t>
      </w:r>
      <w:r w:rsidR="00B006B6">
        <w:rPr>
          <w:rFonts w:ascii="Times New Roman" w:hAnsi="Times New Roman" w:cs="Times New Roman"/>
          <w:sz w:val="28"/>
        </w:rPr>
        <w:t>ые можно</w:t>
      </w:r>
      <w:r>
        <w:rPr>
          <w:rFonts w:ascii="Times New Roman" w:hAnsi="Times New Roman" w:cs="Times New Roman"/>
          <w:sz w:val="28"/>
        </w:rPr>
        <w:t xml:space="preserve"> </w:t>
      </w:r>
      <w:r w:rsidR="00B006B6" w:rsidRPr="00B006B6">
        <w:rPr>
          <w:rFonts w:ascii="Times New Roman" w:hAnsi="Times New Roman" w:cs="Times New Roman"/>
          <w:sz w:val="28"/>
          <w:highlight w:val="yellow"/>
        </w:rPr>
        <w:t>увеличи</w:t>
      </w:r>
      <w:r w:rsidR="00B006B6">
        <w:rPr>
          <w:rFonts w:ascii="Times New Roman" w:hAnsi="Times New Roman" w:cs="Times New Roman"/>
          <w:sz w:val="28"/>
          <w:highlight w:val="yellow"/>
        </w:rPr>
        <w:t xml:space="preserve">ть </w:t>
      </w:r>
      <w:del w:id="60" w:author="Александр Соколов" w:date="2018-05-29T09:04:00Z">
        <w:r w:rsidDel="00C30EC9">
          <w:rPr>
            <w:rFonts w:ascii="Times New Roman" w:hAnsi="Times New Roman" w:cs="Times New Roman"/>
            <w:sz w:val="28"/>
          </w:rPr>
          <w:delText xml:space="preserve"> </w:delText>
        </w:r>
        <w:r w:rsidR="00B006B6" w:rsidDel="00C30EC9">
          <w:rPr>
            <w:rFonts w:ascii="Times New Roman" w:hAnsi="Times New Roman" w:cs="Times New Roman"/>
            <w:sz w:val="28"/>
          </w:rPr>
          <w:delText xml:space="preserve"> </w:delText>
        </w:r>
      </w:del>
      <w:r w:rsidR="00B006B6">
        <w:rPr>
          <w:rFonts w:ascii="Times New Roman" w:hAnsi="Times New Roman" w:cs="Times New Roman"/>
          <w:sz w:val="28"/>
        </w:rPr>
        <w:t xml:space="preserve">точность </w:t>
      </w:r>
      <w:r>
        <w:rPr>
          <w:rFonts w:ascii="Times New Roman" w:hAnsi="Times New Roman" w:cs="Times New Roman"/>
          <w:sz w:val="28"/>
        </w:rPr>
        <w:t>пропорциональн</w:t>
      </w:r>
      <w:r w:rsidR="00B006B6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 xml:space="preserve"> количеству узлов.</w:t>
      </w:r>
    </w:p>
    <w:p w14:paraId="33B1B36A" w14:textId="77777777" w:rsidR="00730593" w:rsidRDefault="0073059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33CB8DB" w14:textId="77777777" w:rsidR="00730593" w:rsidDel="00C30EC9" w:rsidRDefault="00730593">
      <w:pPr>
        <w:spacing w:after="0" w:line="360" w:lineRule="auto"/>
        <w:ind w:firstLine="567"/>
        <w:jc w:val="both"/>
        <w:rPr>
          <w:del w:id="61" w:author="Александр Соколов" w:date="2018-05-29T09:03:00Z"/>
          <w:rFonts w:ascii="Times New Roman" w:hAnsi="Times New Roman" w:cs="Times New Roman"/>
          <w:sz w:val="28"/>
        </w:rPr>
      </w:pPr>
    </w:p>
    <w:p w14:paraId="0B8C911D" w14:textId="77777777" w:rsidR="00730593" w:rsidDel="00C30EC9" w:rsidRDefault="00730593">
      <w:pPr>
        <w:spacing w:after="0" w:line="360" w:lineRule="auto"/>
        <w:ind w:firstLine="567"/>
        <w:jc w:val="both"/>
        <w:rPr>
          <w:del w:id="62" w:author="Александр Соколов" w:date="2018-05-29T09:03:00Z"/>
          <w:rFonts w:ascii="Times New Roman" w:hAnsi="Times New Roman" w:cs="Times New Roman"/>
          <w:sz w:val="28"/>
        </w:rPr>
      </w:pPr>
    </w:p>
    <w:p w14:paraId="2AA7BA10" w14:textId="77777777" w:rsidR="00730593" w:rsidDel="00C30EC9" w:rsidRDefault="00730593">
      <w:pPr>
        <w:spacing w:after="0" w:line="360" w:lineRule="auto"/>
        <w:ind w:firstLine="567"/>
        <w:jc w:val="both"/>
        <w:rPr>
          <w:del w:id="63" w:author="Александр Соколов" w:date="2018-05-29T09:03:00Z"/>
          <w:rFonts w:ascii="Times New Roman" w:hAnsi="Times New Roman" w:cs="Times New Roman"/>
          <w:sz w:val="28"/>
        </w:rPr>
      </w:pPr>
    </w:p>
    <w:p w14:paraId="7F99B7F3" w14:textId="77777777" w:rsidR="00730593" w:rsidDel="00C30EC9" w:rsidRDefault="00730593">
      <w:pPr>
        <w:spacing w:after="0" w:line="360" w:lineRule="auto"/>
        <w:ind w:firstLine="567"/>
        <w:jc w:val="both"/>
        <w:rPr>
          <w:del w:id="64" w:author="Александр Соколов" w:date="2018-05-29T09:03:00Z"/>
          <w:rFonts w:ascii="Times New Roman" w:hAnsi="Times New Roman" w:cs="Times New Roman"/>
          <w:sz w:val="28"/>
        </w:rPr>
      </w:pPr>
    </w:p>
    <w:p w14:paraId="4732D1B3" w14:textId="77777777" w:rsidR="00730593" w:rsidDel="00C30EC9" w:rsidRDefault="00730593">
      <w:pPr>
        <w:spacing w:after="0" w:line="360" w:lineRule="auto"/>
        <w:ind w:firstLine="567"/>
        <w:jc w:val="both"/>
        <w:rPr>
          <w:del w:id="65" w:author="Александр Соколов" w:date="2018-05-29T09:03:00Z"/>
          <w:rFonts w:ascii="Times New Roman" w:hAnsi="Times New Roman" w:cs="Times New Roman"/>
          <w:sz w:val="28"/>
        </w:rPr>
      </w:pPr>
    </w:p>
    <w:p w14:paraId="03A39394" w14:textId="77777777" w:rsidR="00730593" w:rsidDel="00C30EC9" w:rsidRDefault="00730593">
      <w:pPr>
        <w:spacing w:after="0" w:line="360" w:lineRule="auto"/>
        <w:ind w:firstLine="567"/>
        <w:jc w:val="both"/>
        <w:rPr>
          <w:del w:id="66" w:author="Александр Соколов" w:date="2018-05-29T09:03:00Z"/>
          <w:rFonts w:ascii="Times New Roman" w:hAnsi="Times New Roman" w:cs="Times New Roman"/>
          <w:sz w:val="28"/>
        </w:rPr>
      </w:pPr>
    </w:p>
    <w:p w14:paraId="3561362F" w14:textId="77777777" w:rsidR="00730593" w:rsidDel="00C30EC9" w:rsidRDefault="00730593">
      <w:pPr>
        <w:spacing w:after="0" w:line="360" w:lineRule="auto"/>
        <w:ind w:firstLine="567"/>
        <w:jc w:val="both"/>
        <w:rPr>
          <w:del w:id="67" w:author="Александр Соколов" w:date="2018-05-29T09:03:00Z"/>
          <w:rFonts w:ascii="Times New Roman" w:hAnsi="Times New Roman" w:cs="Times New Roman"/>
          <w:sz w:val="28"/>
        </w:rPr>
      </w:pPr>
    </w:p>
    <w:p w14:paraId="6D68835C" w14:textId="77777777" w:rsidR="00730593" w:rsidDel="00C30EC9" w:rsidRDefault="00730593">
      <w:pPr>
        <w:spacing w:after="0" w:line="360" w:lineRule="auto"/>
        <w:ind w:firstLine="567"/>
        <w:jc w:val="both"/>
        <w:rPr>
          <w:del w:id="68" w:author="Александр Соколов" w:date="2018-05-29T09:03:00Z"/>
          <w:rFonts w:ascii="Times New Roman" w:hAnsi="Times New Roman" w:cs="Times New Roman"/>
          <w:sz w:val="28"/>
        </w:rPr>
      </w:pPr>
    </w:p>
    <w:p w14:paraId="5D845BE7" w14:textId="77777777" w:rsidR="00730593" w:rsidDel="00C30EC9" w:rsidRDefault="00730593">
      <w:pPr>
        <w:spacing w:after="0" w:line="360" w:lineRule="auto"/>
        <w:ind w:firstLine="567"/>
        <w:jc w:val="both"/>
        <w:rPr>
          <w:del w:id="69" w:author="Александр Соколов" w:date="2018-05-29T09:03:00Z"/>
          <w:rFonts w:ascii="Times New Roman" w:hAnsi="Times New Roman" w:cs="Times New Roman"/>
          <w:sz w:val="28"/>
        </w:rPr>
      </w:pPr>
    </w:p>
    <w:p w14:paraId="39C693F2" w14:textId="77777777" w:rsidR="00730593" w:rsidDel="00C30EC9" w:rsidRDefault="00730593">
      <w:pPr>
        <w:spacing w:after="0" w:line="360" w:lineRule="auto"/>
        <w:ind w:firstLine="567"/>
        <w:jc w:val="both"/>
        <w:rPr>
          <w:del w:id="70" w:author="Александр Соколов" w:date="2018-05-29T09:03:00Z"/>
          <w:rFonts w:ascii="Times New Roman" w:hAnsi="Times New Roman" w:cs="Times New Roman"/>
          <w:sz w:val="28"/>
        </w:rPr>
      </w:pPr>
    </w:p>
    <w:p w14:paraId="12267B64" w14:textId="77777777" w:rsidR="00730593" w:rsidDel="00C30EC9" w:rsidRDefault="00730593">
      <w:pPr>
        <w:spacing w:after="0" w:line="360" w:lineRule="auto"/>
        <w:ind w:firstLine="567"/>
        <w:jc w:val="both"/>
        <w:rPr>
          <w:del w:id="71" w:author="Александр Соколов" w:date="2018-05-29T09:03:00Z"/>
          <w:rFonts w:ascii="Times New Roman" w:hAnsi="Times New Roman" w:cs="Times New Roman"/>
          <w:sz w:val="28"/>
        </w:rPr>
      </w:pPr>
    </w:p>
    <w:p w14:paraId="695861F3" w14:textId="77777777" w:rsidR="00730593" w:rsidDel="00C30EC9" w:rsidRDefault="00730593">
      <w:pPr>
        <w:spacing w:after="0" w:line="360" w:lineRule="auto"/>
        <w:ind w:firstLine="567"/>
        <w:jc w:val="both"/>
        <w:rPr>
          <w:del w:id="72" w:author="Александр Соколов" w:date="2018-05-29T09:03:00Z"/>
          <w:rFonts w:ascii="Times New Roman" w:hAnsi="Times New Roman" w:cs="Times New Roman"/>
          <w:sz w:val="28"/>
        </w:rPr>
      </w:pPr>
    </w:p>
    <w:p w14:paraId="7EB29113" w14:textId="77777777" w:rsidR="00730593" w:rsidDel="00C30EC9" w:rsidRDefault="00730593">
      <w:pPr>
        <w:spacing w:after="0" w:line="360" w:lineRule="auto"/>
        <w:ind w:firstLine="567"/>
        <w:jc w:val="both"/>
        <w:rPr>
          <w:del w:id="73" w:author="Александр Соколов" w:date="2018-05-29T09:03:00Z"/>
          <w:rFonts w:ascii="Times New Roman" w:hAnsi="Times New Roman" w:cs="Times New Roman"/>
          <w:sz w:val="28"/>
        </w:rPr>
      </w:pPr>
    </w:p>
    <w:p w14:paraId="23747207" w14:textId="77777777" w:rsidR="00730593" w:rsidDel="00C30EC9" w:rsidRDefault="00730593">
      <w:pPr>
        <w:spacing w:after="0" w:line="360" w:lineRule="auto"/>
        <w:ind w:firstLine="567"/>
        <w:jc w:val="both"/>
        <w:rPr>
          <w:del w:id="74" w:author="Александр Соколов" w:date="2018-05-29T09:03:00Z"/>
          <w:rFonts w:ascii="Times New Roman" w:hAnsi="Times New Roman" w:cs="Times New Roman"/>
          <w:sz w:val="28"/>
        </w:rPr>
      </w:pPr>
    </w:p>
    <w:p w14:paraId="45472E37" w14:textId="77777777" w:rsidR="00730593" w:rsidDel="00C30EC9" w:rsidRDefault="00730593">
      <w:pPr>
        <w:spacing w:after="0" w:line="360" w:lineRule="auto"/>
        <w:ind w:firstLine="567"/>
        <w:jc w:val="both"/>
        <w:rPr>
          <w:del w:id="75" w:author="Александр Соколов" w:date="2018-05-29T09:03:00Z"/>
          <w:rFonts w:ascii="Times New Roman" w:hAnsi="Times New Roman" w:cs="Times New Roman"/>
          <w:sz w:val="28"/>
        </w:rPr>
      </w:pPr>
    </w:p>
    <w:p w14:paraId="56C4CC3F" w14:textId="77777777" w:rsidR="00730593" w:rsidDel="00C30EC9" w:rsidRDefault="00730593">
      <w:pPr>
        <w:spacing w:after="0" w:line="360" w:lineRule="auto"/>
        <w:ind w:firstLine="567"/>
        <w:jc w:val="both"/>
        <w:rPr>
          <w:del w:id="76" w:author="Александр Соколов" w:date="2018-05-29T09:03:00Z"/>
          <w:rFonts w:ascii="Times New Roman" w:hAnsi="Times New Roman" w:cs="Times New Roman"/>
          <w:sz w:val="28"/>
        </w:rPr>
      </w:pPr>
    </w:p>
    <w:p w14:paraId="56DC65AD" w14:textId="77777777" w:rsidR="00730593" w:rsidDel="00C30EC9" w:rsidRDefault="00730593">
      <w:pPr>
        <w:spacing w:after="0" w:line="360" w:lineRule="auto"/>
        <w:ind w:firstLine="567"/>
        <w:jc w:val="both"/>
        <w:rPr>
          <w:del w:id="77" w:author="Александр Соколов" w:date="2018-05-29T09:03:00Z"/>
          <w:rFonts w:ascii="Times New Roman" w:hAnsi="Times New Roman" w:cs="Times New Roman"/>
          <w:sz w:val="28"/>
        </w:rPr>
      </w:pPr>
    </w:p>
    <w:p w14:paraId="6035810D" w14:textId="77777777" w:rsidR="00730593" w:rsidDel="00C30EC9" w:rsidRDefault="00730593">
      <w:pPr>
        <w:spacing w:after="0" w:line="360" w:lineRule="auto"/>
        <w:jc w:val="both"/>
        <w:rPr>
          <w:del w:id="78" w:author="Александр Соколов" w:date="2018-05-29T09:03:00Z"/>
          <w:rFonts w:ascii="Times New Roman" w:hAnsi="Times New Roman" w:cs="Times New Roman"/>
          <w:sz w:val="28"/>
        </w:rPr>
      </w:pPr>
    </w:p>
    <w:p w14:paraId="7FA4BC71" w14:textId="77777777" w:rsidR="00730593" w:rsidRDefault="00D93F6D">
      <w:pPr>
        <w:pStyle w:val="1"/>
        <w:numPr>
          <w:ilvl w:val="0"/>
          <w:numId w:val="1"/>
        </w:numPr>
        <w:spacing w:before="0" w:after="200" w:line="360" w:lineRule="auto"/>
        <w:ind w:left="993" w:hanging="426"/>
        <w:jc w:val="center"/>
        <w:rPr>
          <w:rFonts w:ascii="Times New Roman" w:hAnsi="Times New Roman" w:cs="Times New Roman"/>
          <w:color w:val="00000A"/>
          <w:sz w:val="32"/>
        </w:rPr>
      </w:pPr>
      <w:r>
        <w:rPr>
          <w:rFonts w:ascii="Times New Roman" w:hAnsi="Times New Roman" w:cs="Times New Roman"/>
          <w:color w:val="00000A"/>
          <w:sz w:val="32"/>
        </w:rPr>
        <w:t>Интерполяция кубическими сплайнами</w:t>
      </w:r>
    </w:p>
    <w:p w14:paraId="6DDE2A64" w14:textId="77777777" w:rsidR="00730593" w:rsidRDefault="00D93F6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Были разработаны 3 функции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7F0D3B88" w14:textId="77777777" w:rsidR="00730593" w:rsidRDefault="00D93F6D">
      <w:pPr>
        <w:pStyle w:val="af1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lastRenderedPageBreak/>
        <w:t>qubic</w:t>
      </w:r>
      <w:proofErr w:type="spellEnd"/>
      <w:r>
        <w:rPr>
          <w:rFonts w:ascii="Times New Roman" w:hAnsi="Times New Roman" w:cs="Times New Roman"/>
          <w:sz w:val="28"/>
        </w:rPr>
        <w:t>_</w:t>
      </w:r>
      <w:proofErr w:type="gramStart"/>
      <w:r>
        <w:rPr>
          <w:rFonts w:ascii="Times New Roman" w:hAnsi="Times New Roman" w:cs="Times New Roman"/>
          <w:sz w:val="28"/>
          <w:lang w:val="en-US"/>
        </w:rPr>
        <w:t>spline</w:t>
      </w:r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nodes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nodes</w:t>
      </w:r>
      <w:r>
        <w:rPr>
          <w:rFonts w:ascii="Times New Roman" w:hAnsi="Times New Roman" w:cs="Times New Roman"/>
          <w:sz w:val="28"/>
        </w:rPr>
        <w:t xml:space="preserve">) – вычисление матрицы </w:t>
      </w:r>
      <w:proofErr w:type="spellStart"/>
      <w:r>
        <w:rPr>
          <w:rFonts w:ascii="Times New Roman" w:hAnsi="Times New Roman" w:cs="Times New Roman"/>
          <w:sz w:val="28"/>
        </w:rPr>
        <w:t>коэффицентов</w:t>
      </w:r>
      <w:proofErr w:type="spellEnd"/>
      <w:r>
        <w:rPr>
          <w:rFonts w:ascii="Times New Roman" w:hAnsi="Times New Roman" w:cs="Times New Roman"/>
          <w:sz w:val="28"/>
        </w:rPr>
        <w:t xml:space="preserve"> естественного кубического сплайна.</w:t>
      </w:r>
    </w:p>
    <w:p w14:paraId="39B1BE54" w14:textId="77777777" w:rsidR="00730593" w:rsidRDefault="00D93F6D">
      <w:pPr>
        <w:pStyle w:val="af1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qubic</w:t>
      </w:r>
      <w:proofErr w:type="spellEnd"/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spline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qs</w:t>
      </w:r>
      <w:proofErr w:type="spellEnd"/>
      <w:r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coeff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nodes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nodes</w:t>
      </w:r>
      <w:r>
        <w:rPr>
          <w:rFonts w:ascii="Times New Roman" w:hAnsi="Times New Roman" w:cs="Times New Roman"/>
          <w:sz w:val="28"/>
        </w:rPr>
        <w:t xml:space="preserve">) – вычисление значения кубического сплайна в точке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>.</w:t>
      </w:r>
    </w:p>
    <w:p w14:paraId="72DF61F9" w14:textId="77777777" w:rsidR="00730593" w:rsidRDefault="00D93F6D">
      <w:pPr>
        <w:pStyle w:val="af1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qubic</w:t>
      </w:r>
      <w:proofErr w:type="spellEnd"/>
      <w:r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sline</w:t>
      </w:r>
      <w:proofErr w:type="spellEnd"/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qs</w:t>
      </w:r>
      <w:proofErr w:type="spellEnd"/>
      <w:r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coeff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nodes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nodes</w:t>
      </w:r>
      <w:r>
        <w:rPr>
          <w:rFonts w:ascii="Times New Roman" w:hAnsi="Times New Roman" w:cs="Times New Roman"/>
          <w:sz w:val="28"/>
        </w:rPr>
        <w:t xml:space="preserve">) – вычисление значения производной кубического </w:t>
      </w:r>
      <w:proofErr w:type="gramStart"/>
      <w:r>
        <w:rPr>
          <w:rFonts w:ascii="Times New Roman" w:hAnsi="Times New Roman" w:cs="Times New Roman"/>
          <w:sz w:val="28"/>
        </w:rPr>
        <w:t>сплайна  в</w:t>
      </w:r>
      <w:proofErr w:type="gramEnd"/>
      <w:r>
        <w:rPr>
          <w:rFonts w:ascii="Times New Roman" w:hAnsi="Times New Roman" w:cs="Times New Roman"/>
          <w:sz w:val="28"/>
        </w:rPr>
        <w:t xml:space="preserve"> точке 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. </w:t>
      </w:r>
    </w:p>
    <w:p w14:paraId="7EBE75E7" w14:textId="77777777" w:rsidR="00730593" w:rsidRDefault="00D93F6D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Разработанные функции позволили построить график ВВП РФ в период с 1989 по 2016, экстраполировать его до 2018 года, а также получить точку максимального роста ВВП на данном отрезке (2010 год).</w:t>
      </w:r>
    </w:p>
    <w:p w14:paraId="6BBE2736" w14:textId="77777777" w:rsidR="00730593" w:rsidRDefault="00D93F6D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графиках, представленных на рис. </w:t>
      </w:r>
      <w:proofErr w:type="gramStart"/>
      <w:r>
        <w:rPr>
          <w:rFonts w:ascii="Times New Roman" w:hAnsi="Times New Roman" w:cs="Times New Roman"/>
          <w:sz w:val="28"/>
        </w:rPr>
        <w:t>4  красным</w:t>
      </w:r>
      <w:proofErr w:type="gramEnd"/>
      <w:r>
        <w:rPr>
          <w:rFonts w:ascii="Times New Roman" w:hAnsi="Times New Roman" w:cs="Times New Roman"/>
          <w:sz w:val="28"/>
        </w:rPr>
        <w:t xml:space="preserve"> цветом выделены графики интерполированного кубическими сплайнами графика ВВП РФ, а также графика его производной. В окрестности точки, соответствующей 2010 </w:t>
      </w:r>
      <w:proofErr w:type="gramStart"/>
      <w:r>
        <w:rPr>
          <w:rFonts w:ascii="Times New Roman" w:hAnsi="Times New Roman" w:cs="Times New Roman"/>
          <w:sz w:val="28"/>
        </w:rPr>
        <w:t>году</w:t>
      </w:r>
      <w:proofErr w:type="gramEnd"/>
      <w:r>
        <w:rPr>
          <w:rFonts w:ascii="Times New Roman" w:hAnsi="Times New Roman" w:cs="Times New Roman"/>
          <w:sz w:val="28"/>
        </w:rPr>
        <w:t xml:space="preserve"> находится глобальный максимум</w:t>
      </w:r>
      <w:r w:rsidR="00D90434">
        <w:rPr>
          <w:rFonts w:ascii="Times New Roman" w:hAnsi="Times New Roman" w:cs="Times New Roman"/>
          <w:sz w:val="28"/>
        </w:rPr>
        <w:t xml:space="preserve"> производной</w:t>
      </w:r>
      <w:r>
        <w:rPr>
          <w:rFonts w:ascii="Times New Roman" w:hAnsi="Times New Roman" w:cs="Times New Roman"/>
          <w:sz w:val="28"/>
        </w:rPr>
        <w:t xml:space="preserve"> </w:t>
      </w:r>
      <w:r w:rsidR="009F4E0F">
        <w:rPr>
          <w:rFonts w:ascii="Times New Roman" w:hAnsi="Times New Roman" w:cs="Times New Roman"/>
          <w:sz w:val="28"/>
        </w:rPr>
        <w:t xml:space="preserve">функции </w:t>
      </w:r>
      <w:r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), следовательно, в 2010 году был наиболее бурный рост ВВП на данном отрезке. </w:t>
      </w:r>
    </w:p>
    <w:p w14:paraId="78F32C0A" w14:textId="77777777" w:rsidR="00936122" w:rsidRDefault="00936122" w:rsidP="00936122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AE08E4A" wp14:editId="73BF993A">
            <wp:extent cx="4752975" cy="31289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902" cy="313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D6B5A" w14:textId="77777777" w:rsidR="00936122" w:rsidRPr="00B006B6" w:rsidRDefault="00936122" w:rsidP="00936122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highlight w:val="yellow"/>
        </w:rPr>
      </w:pPr>
      <w:r>
        <w:rPr>
          <w:rFonts w:ascii="Times New Roman" w:hAnsi="Times New Roman" w:cs="Times New Roman"/>
          <w:sz w:val="28"/>
        </w:rPr>
        <w:t xml:space="preserve">Рис. 4. </w:t>
      </w:r>
      <w:r w:rsidRPr="00B006B6">
        <w:rPr>
          <w:rFonts w:ascii="Times New Roman" w:hAnsi="Times New Roman" w:cs="Times New Roman"/>
          <w:sz w:val="28"/>
          <w:highlight w:val="yellow"/>
        </w:rPr>
        <w:t>Графики интерполяционной кривой и её производной</w:t>
      </w:r>
    </w:p>
    <w:p w14:paraId="663C2EF0" w14:textId="77777777" w:rsidR="00B006B6" w:rsidRDefault="00B006B6" w:rsidP="00936122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B006B6">
        <w:rPr>
          <w:rFonts w:ascii="Times New Roman" w:hAnsi="Times New Roman" w:cs="Times New Roman"/>
          <w:sz w:val="28"/>
          <w:highlight w:val="yellow"/>
        </w:rPr>
        <w:t>(выделены красным цветом)</w:t>
      </w:r>
    </w:p>
    <w:p w14:paraId="2DE1A5D3" w14:textId="77777777" w:rsidR="00B006B6" w:rsidRDefault="00B006B6" w:rsidP="00936122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</w:rPr>
      </w:pPr>
    </w:p>
    <w:p w14:paraId="44A35410" w14:textId="77777777" w:rsidR="00936122" w:rsidRPr="00936122" w:rsidRDefault="00936122" w:rsidP="00936122">
      <w:pPr>
        <w:spacing w:after="0" w:line="360" w:lineRule="auto"/>
        <w:ind w:lef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Была произведена экстраполяция зависимости ВВП РФ для 2017 и 2018 годов. Можно </w:t>
      </w:r>
      <w:commentRangeStart w:id="79"/>
      <w:r>
        <w:rPr>
          <w:rFonts w:ascii="Times New Roman" w:hAnsi="Times New Roman" w:cs="Times New Roman"/>
          <w:sz w:val="28"/>
        </w:rPr>
        <w:t xml:space="preserve">наблюдать резкое падение </w:t>
      </w:r>
      <w:commentRangeEnd w:id="79"/>
      <w:r w:rsidR="00AB62AA">
        <w:rPr>
          <w:rStyle w:val="a5"/>
        </w:rPr>
        <w:commentReference w:id="79"/>
      </w:r>
      <w:r>
        <w:rPr>
          <w:rFonts w:ascii="Times New Roman" w:hAnsi="Times New Roman" w:cs="Times New Roman"/>
          <w:sz w:val="28"/>
        </w:rPr>
        <w:t>вниз экстраполированного графика ВВП после 2017 года</w:t>
      </w:r>
      <w:r w:rsidR="00E66E6D">
        <w:rPr>
          <w:rFonts w:ascii="Times New Roman" w:hAnsi="Times New Roman" w:cs="Times New Roman"/>
          <w:sz w:val="28"/>
        </w:rPr>
        <w:t xml:space="preserve"> до отрицательных значений. </w:t>
      </w:r>
    </w:p>
    <w:p w14:paraId="48DCBD6F" w14:textId="77777777" w:rsidR="00730593" w:rsidRDefault="00936122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86638F0" wp14:editId="24A31433">
            <wp:extent cx="5619750" cy="3505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C1A13" w14:textId="77777777" w:rsidR="00730593" w:rsidRDefault="00D93F6D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 </w:t>
      </w:r>
      <w:r w:rsidR="00936122" w:rsidRPr="00E66E6D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. </w:t>
      </w:r>
      <w:commentRangeStart w:id="80"/>
      <w:r w:rsidR="00E66E6D" w:rsidRPr="00B006B6">
        <w:rPr>
          <w:rFonts w:ascii="Times New Roman" w:hAnsi="Times New Roman" w:cs="Times New Roman"/>
          <w:sz w:val="28"/>
          <w:highlight w:val="yellow"/>
        </w:rPr>
        <w:t xml:space="preserve">Графики </w:t>
      </w:r>
      <w:proofErr w:type="spellStart"/>
      <w:r w:rsidR="00E66E6D" w:rsidRPr="00B006B6">
        <w:rPr>
          <w:rFonts w:ascii="Times New Roman" w:hAnsi="Times New Roman" w:cs="Times New Roman"/>
          <w:sz w:val="28"/>
          <w:highlight w:val="yellow"/>
        </w:rPr>
        <w:t>экстраполяционной</w:t>
      </w:r>
      <w:proofErr w:type="spellEnd"/>
      <w:r w:rsidR="00E66E6D" w:rsidRPr="00B006B6">
        <w:rPr>
          <w:rFonts w:ascii="Times New Roman" w:hAnsi="Times New Roman" w:cs="Times New Roman"/>
          <w:sz w:val="28"/>
          <w:highlight w:val="yellow"/>
        </w:rPr>
        <w:t xml:space="preserve"> кривой и ее производной</w:t>
      </w:r>
      <w:r w:rsidR="001F0278" w:rsidRPr="00B006B6">
        <w:rPr>
          <w:rFonts w:ascii="Times New Roman" w:hAnsi="Times New Roman" w:cs="Times New Roman"/>
          <w:sz w:val="28"/>
          <w:highlight w:val="yellow"/>
        </w:rPr>
        <w:t>. (Выделены красным цветом)</w:t>
      </w:r>
      <w:commentRangeEnd w:id="80"/>
      <w:r w:rsidR="00AB62AA">
        <w:rPr>
          <w:rStyle w:val="a5"/>
        </w:rPr>
        <w:commentReference w:id="80"/>
      </w:r>
    </w:p>
    <w:p w14:paraId="03612113" w14:textId="77777777" w:rsidR="00730593" w:rsidRDefault="00642E35" w:rsidP="00642E35">
      <w:pPr>
        <w:spacing w:after="0" w:line="360" w:lineRule="auto"/>
        <w:ind w:lef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графика на рис. 5 видно, что э</w:t>
      </w:r>
      <w:r w:rsidR="00D93F6D">
        <w:rPr>
          <w:rFonts w:ascii="Times New Roman" w:hAnsi="Times New Roman" w:cs="Times New Roman"/>
          <w:sz w:val="28"/>
        </w:rPr>
        <w:t>кстраполяция кубическими сплайнами</w:t>
      </w:r>
      <w:r>
        <w:rPr>
          <w:rFonts w:ascii="Times New Roman" w:hAnsi="Times New Roman" w:cs="Times New Roman"/>
          <w:sz w:val="28"/>
        </w:rPr>
        <w:t xml:space="preserve"> не</w:t>
      </w:r>
      <w:r w:rsidR="00D93F6D">
        <w:rPr>
          <w:rFonts w:ascii="Times New Roman" w:hAnsi="Times New Roman" w:cs="Times New Roman"/>
          <w:sz w:val="28"/>
        </w:rPr>
        <w:t xml:space="preserve"> дает удовлетворительны</w:t>
      </w:r>
      <w:r>
        <w:rPr>
          <w:rFonts w:ascii="Times New Roman" w:hAnsi="Times New Roman" w:cs="Times New Roman"/>
          <w:sz w:val="28"/>
        </w:rPr>
        <w:t xml:space="preserve">х </w:t>
      </w:r>
      <w:r w:rsidR="00D93F6D">
        <w:rPr>
          <w:rFonts w:ascii="Times New Roman" w:hAnsi="Times New Roman" w:cs="Times New Roman"/>
          <w:sz w:val="28"/>
        </w:rPr>
        <w:t>результат</w:t>
      </w:r>
      <w:r>
        <w:rPr>
          <w:rFonts w:ascii="Times New Roman" w:hAnsi="Times New Roman" w:cs="Times New Roman"/>
          <w:sz w:val="28"/>
        </w:rPr>
        <w:t>ов</w:t>
      </w:r>
      <w:r w:rsidR="00D93F6D">
        <w:rPr>
          <w:rFonts w:ascii="Times New Roman" w:hAnsi="Times New Roman" w:cs="Times New Roman"/>
          <w:sz w:val="28"/>
        </w:rPr>
        <w:t xml:space="preserve"> для нелинейных </w:t>
      </w:r>
      <w:proofErr w:type="gramStart"/>
      <w:r w:rsidR="00D93F6D">
        <w:rPr>
          <w:rFonts w:ascii="Times New Roman" w:hAnsi="Times New Roman" w:cs="Times New Roman"/>
          <w:sz w:val="28"/>
        </w:rPr>
        <w:t>аппроксимируемых</w:t>
      </w:r>
      <w:r>
        <w:rPr>
          <w:rFonts w:ascii="Times New Roman" w:hAnsi="Times New Roman" w:cs="Times New Roman"/>
          <w:sz w:val="28"/>
        </w:rPr>
        <w:t xml:space="preserve">  данных</w:t>
      </w:r>
      <w:proofErr w:type="gramEnd"/>
      <w:r w:rsidR="00D93F6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642E35">
        <w:rPr>
          <w:rFonts w:ascii="Times New Roman" w:hAnsi="Times New Roman" w:cs="Times New Roman"/>
          <w:sz w:val="28"/>
          <w:highlight w:val="yellow"/>
        </w:rPr>
        <w:t xml:space="preserve">Ошибка растет </w:t>
      </w:r>
      <w:del w:id="81" w:author="Александр Соколов" w:date="2018-05-29T09:12:00Z">
        <w:r w:rsidRPr="00642E35" w:rsidDel="00AB62AA">
          <w:rPr>
            <w:rFonts w:ascii="Times New Roman" w:hAnsi="Times New Roman" w:cs="Times New Roman"/>
            <w:sz w:val="28"/>
            <w:highlight w:val="yellow"/>
          </w:rPr>
          <w:delText xml:space="preserve">с </w:delText>
        </w:r>
      </w:del>
      <w:ins w:id="82" w:author="Александр Соколов" w:date="2018-05-29T09:12:00Z">
        <w:r w:rsidR="00AB62AA">
          <w:rPr>
            <w:rFonts w:ascii="Times New Roman" w:hAnsi="Times New Roman" w:cs="Times New Roman"/>
            <w:sz w:val="28"/>
            <w:highlight w:val="yellow"/>
          </w:rPr>
          <w:t>при</w:t>
        </w:r>
        <w:r w:rsidR="00AB62AA" w:rsidRPr="00642E35">
          <w:rPr>
            <w:rFonts w:ascii="Times New Roman" w:hAnsi="Times New Roman" w:cs="Times New Roman"/>
            <w:sz w:val="28"/>
            <w:highlight w:val="yellow"/>
          </w:rPr>
          <w:t xml:space="preserve"> </w:t>
        </w:r>
      </w:ins>
      <w:del w:id="83" w:author="Александр Соколов" w:date="2018-05-29T09:13:00Z">
        <w:r w:rsidRPr="00642E35" w:rsidDel="00AB62AA">
          <w:rPr>
            <w:rFonts w:ascii="Times New Roman" w:hAnsi="Times New Roman" w:cs="Times New Roman"/>
            <w:sz w:val="28"/>
            <w:highlight w:val="yellow"/>
          </w:rPr>
          <w:delText xml:space="preserve">удаления </w:delText>
        </w:r>
      </w:del>
      <w:ins w:id="84" w:author="Александр Соколов" w:date="2018-05-29T09:13:00Z">
        <w:r w:rsidR="00AB62AA" w:rsidRPr="00642E35">
          <w:rPr>
            <w:rFonts w:ascii="Times New Roman" w:hAnsi="Times New Roman" w:cs="Times New Roman"/>
            <w:sz w:val="28"/>
            <w:highlight w:val="yellow"/>
          </w:rPr>
          <w:t>удалени</w:t>
        </w:r>
        <w:r w:rsidR="00AB62AA">
          <w:rPr>
            <w:rFonts w:ascii="Times New Roman" w:hAnsi="Times New Roman" w:cs="Times New Roman"/>
            <w:sz w:val="28"/>
            <w:highlight w:val="yellow"/>
          </w:rPr>
          <w:t>и</w:t>
        </w:r>
        <w:r w:rsidR="00AB62AA" w:rsidRPr="00642E35">
          <w:rPr>
            <w:rFonts w:ascii="Times New Roman" w:hAnsi="Times New Roman" w:cs="Times New Roman"/>
            <w:sz w:val="28"/>
            <w:highlight w:val="yellow"/>
          </w:rPr>
          <w:t xml:space="preserve"> </w:t>
        </w:r>
      </w:ins>
      <w:r w:rsidRPr="00642E35">
        <w:rPr>
          <w:rFonts w:ascii="Times New Roman" w:hAnsi="Times New Roman" w:cs="Times New Roman"/>
          <w:sz w:val="28"/>
          <w:highlight w:val="yellow"/>
        </w:rPr>
        <w:t>от интервала интерпо</w:t>
      </w:r>
      <w:ins w:id="85" w:author="Александр Соколов" w:date="2018-05-29T09:13:00Z">
        <w:r w:rsidR="00AB62AA">
          <w:rPr>
            <w:rFonts w:ascii="Times New Roman" w:hAnsi="Times New Roman" w:cs="Times New Roman"/>
            <w:sz w:val="28"/>
            <w:highlight w:val="yellow"/>
          </w:rPr>
          <w:t>лирования</w:t>
        </w:r>
      </w:ins>
      <w:bookmarkStart w:id="86" w:name="_GoBack"/>
      <w:bookmarkEnd w:id="86"/>
      <w:del w:id="87" w:author="Александр Соколов" w:date="2018-05-29T09:13:00Z">
        <w:r w:rsidRPr="00642E35" w:rsidDel="00AB62AA">
          <w:rPr>
            <w:rFonts w:ascii="Times New Roman" w:hAnsi="Times New Roman" w:cs="Times New Roman"/>
            <w:sz w:val="28"/>
            <w:highlight w:val="yellow"/>
          </w:rPr>
          <w:delText>ляции</w:delText>
        </w:r>
      </w:del>
      <w:r w:rsidRPr="00642E35">
        <w:rPr>
          <w:rFonts w:ascii="Times New Roman" w:hAnsi="Times New Roman" w:cs="Times New Roman"/>
          <w:sz w:val="28"/>
          <w:highlight w:val="yellow"/>
        </w:rPr>
        <w:t>.</w:t>
      </w:r>
    </w:p>
    <w:p w14:paraId="403E8508" w14:textId="77777777" w:rsidR="00730593" w:rsidRDefault="00D93F6D">
      <w:pPr>
        <w:spacing w:after="0" w:line="360" w:lineRule="auto"/>
        <w:ind w:lef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Было проведено испытание для тех же входных данных</w:t>
      </w:r>
      <w:r w:rsidR="00F12EB1">
        <w:rPr>
          <w:rFonts w:ascii="Times New Roman" w:hAnsi="Times New Roman" w:cs="Times New Roman"/>
          <w:sz w:val="28"/>
        </w:rPr>
        <w:t xml:space="preserve"> во время которого была построена кривая полиномами Лагранжа.</w:t>
      </w:r>
      <w:r w:rsidR="00642E35">
        <w:rPr>
          <w:rFonts w:ascii="Times New Roman" w:hAnsi="Times New Roman" w:cs="Times New Roman"/>
          <w:sz w:val="28"/>
        </w:rPr>
        <w:t xml:space="preserve"> </w:t>
      </w:r>
      <w:r w:rsidR="00F12EB1">
        <w:rPr>
          <w:rFonts w:ascii="Times New Roman" w:hAnsi="Times New Roman" w:cs="Times New Roman"/>
          <w:sz w:val="28"/>
          <w:highlight w:val="yellow"/>
        </w:rPr>
        <w:t>П</w:t>
      </w:r>
      <w:r w:rsidR="00642E35" w:rsidRPr="00F12EB1">
        <w:rPr>
          <w:rFonts w:ascii="Times New Roman" w:hAnsi="Times New Roman" w:cs="Times New Roman"/>
          <w:sz w:val="28"/>
          <w:highlight w:val="yellow"/>
        </w:rPr>
        <w:t>олученная аппроксимация является неправдоподобной</w:t>
      </w:r>
      <w:r w:rsidR="00642E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 – за огромных осцилляций</w:t>
      </w:r>
      <w:r w:rsidR="00F12EB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(Рис.</w:t>
      </w:r>
      <w:r w:rsidR="00F12EB1">
        <w:rPr>
          <w:rFonts w:ascii="Times New Roman" w:hAnsi="Times New Roman" w:cs="Times New Roman"/>
          <w:sz w:val="28"/>
        </w:rPr>
        <w:t xml:space="preserve"> 6</w:t>
      </w:r>
      <w:r>
        <w:rPr>
          <w:rFonts w:ascii="Times New Roman" w:hAnsi="Times New Roman" w:cs="Times New Roman"/>
          <w:sz w:val="28"/>
        </w:rPr>
        <w:t>), которые превосходили реальные значения на несколько порядков.</w:t>
      </w:r>
    </w:p>
    <w:p w14:paraId="39826769" w14:textId="77777777" w:rsidR="00730593" w:rsidRDefault="00D93F6D" w:rsidP="00C30EC9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</w:rPr>
        <w:pPrChange w:id="88" w:author="Александр Соколов" w:date="2018-05-29T09:03:00Z">
          <w:pPr>
            <w:spacing w:after="0" w:line="360" w:lineRule="auto"/>
            <w:ind w:left="567"/>
          </w:pPr>
        </w:pPrChange>
      </w:pPr>
      <w:commentRangeStart w:id="89"/>
      <w:r>
        <w:rPr>
          <w:noProof/>
        </w:rPr>
        <w:lastRenderedPageBreak/>
        <w:drawing>
          <wp:inline distT="0" distB="5715" distL="0" distR="635" wp14:anchorId="29591F9C" wp14:editId="5B1E6AED">
            <wp:extent cx="3458558" cy="2665095"/>
            <wp:effectExtent l="0" t="0" r="8890" b="1905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l="3923" t="7554" r="8695" b="2657"/>
                    <a:stretch/>
                  </pic:blipFill>
                  <pic:spPr bwMode="auto">
                    <a:xfrm>
                      <a:off x="0" y="0"/>
                      <a:ext cx="3470740" cy="2674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89"/>
      <w:r w:rsidR="00C30EC9">
        <w:rPr>
          <w:rStyle w:val="a5"/>
        </w:rPr>
        <w:commentReference w:id="89"/>
      </w:r>
    </w:p>
    <w:p w14:paraId="5AC60960" w14:textId="77777777" w:rsidR="00730593" w:rsidRDefault="00D93F6D" w:rsidP="00C30EC9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</w:rPr>
        <w:pPrChange w:id="90" w:author="Александр Соколов" w:date="2018-05-29T09:03:00Z">
          <w:pPr>
            <w:spacing w:after="0" w:line="360" w:lineRule="auto"/>
            <w:ind w:left="567"/>
            <w:jc w:val="center"/>
          </w:pPr>
        </w:pPrChange>
      </w:pPr>
      <w:r>
        <w:rPr>
          <w:rFonts w:ascii="Times New Roman" w:hAnsi="Times New Roman" w:cs="Times New Roman"/>
          <w:sz w:val="28"/>
        </w:rPr>
        <w:t xml:space="preserve">Рис. </w:t>
      </w:r>
      <w:r w:rsidR="00E66E6D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.</w:t>
      </w:r>
      <w:r w:rsidR="00E66E6D">
        <w:rPr>
          <w:rFonts w:ascii="Times New Roman" w:hAnsi="Times New Roman" w:cs="Times New Roman"/>
          <w:sz w:val="28"/>
        </w:rPr>
        <w:t xml:space="preserve"> </w:t>
      </w:r>
      <w:r w:rsidR="00E66E6D" w:rsidRPr="00B006B6">
        <w:rPr>
          <w:rFonts w:ascii="Times New Roman" w:hAnsi="Times New Roman" w:cs="Times New Roman"/>
          <w:sz w:val="28"/>
          <w:highlight w:val="yellow"/>
        </w:rPr>
        <w:t>Интерполяция данных о зависимости ВВП РФ полиномами Лагранжа</w:t>
      </w:r>
      <w:r w:rsidR="001F0278" w:rsidRPr="00B006B6">
        <w:rPr>
          <w:rFonts w:ascii="Times New Roman" w:hAnsi="Times New Roman" w:cs="Times New Roman"/>
          <w:sz w:val="28"/>
          <w:highlight w:val="yellow"/>
        </w:rPr>
        <w:t xml:space="preserve"> (красная кривая)</w:t>
      </w:r>
    </w:p>
    <w:p w14:paraId="7A6286BB" w14:textId="77777777" w:rsidR="00730593" w:rsidDel="00C30EC9" w:rsidRDefault="00730593">
      <w:pPr>
        <w:pStyle w:val="1"/>
        <w:spacing w:before="0" w:after="200" w:line="360" w:lineRule="auto"/>
        <w:rPr>
          <w:del w:id="91" w:author="Александр Соколов" w:date="2018-05-29T09:02:00Z"/>
          <w:rFonts w:ascii="Times New Roman" w:hAnsi="Times New Roman" w:cs="Times New Roman"/>
          <w:color w:val="00000A"/>
          <w:sz w:val="32"/>
        </w:rPr>
      </w:pPr>
    </w:p>
    <w:p w14:paraId="30D7B27D" w14:textId="77777777" w:rsidR="00730593" w:rsidDel="00C30EC9" w:rsidRDefault="00730593">
      <w:pPr>
        <w:pStyle w:val="1"/>
        <w:spacing w:before="0" w:after="200" w:line="360" w:lineRule="auto"/>
        <w:rPr>
          <w:del w:id="92" w:author="Александр Соколов" w:date="2018-05-29T09:02:00Z"/>
          <w:rFonts w:ascii="Times New Roman" w:hAnsi="Times New Roman" w:cs="Times New Roman"/>
          <w:color w:val="00000A"/>
          <w:sz w:val="32"/>
        </w:rPr>
      </w:pPr>
    </w:p>
    <w:p w14:paraId="5DE7374E" w14:textId="77777777" w:rsidR="00730593" w:rsidDel="00C30EC9" w:rsidRDefault="00730593">
      <w:pPr>
        <w:rPr>
          <w:del w:id="93" w:author="Александр Соколов" w:date="2018-05-29T09:02:00Z"/>
        </w:rPr>
      </w:pPr>
    </w:p>
    <w:p w14:paraId="0A4199A2" w14:textId="77777777" w:rsidR="00730593" w:rsidDel="00C30EC9" w:rsidRDefault="00730593">
      <w:pPr>
        <w:rPr>
          <w:del w:id="94" w:author="Александр Соколов" w:date="2018-05-29T09:02:00Z"/>
        </w:rPr>
      </w:pPr>
    </w:p>
    <w:p w14:paraId="11AF9DB7" w14:textId="77777777" w:rsidR="00730593" w:rsidRDefault="00730593"/>
    <w:p w14:paraId="1942425C" w14:textId="77777777" w:rsidR="00730593" w:rsidRDefault="00D93F6D">
      <w:pPr>
        <w:pStyle w:val="1"/>
        <w:spacing w:before="0" w:after="200" w:line="360" w:lineRule="auto"/>
        <w:ind w:left="993"/>
        <w:jc w:val="center"/>
        <w:rPr>
          <w:rFonts w:ascii="Times New Roman" w:hAnsi="Times New Roman" w:cs="Times New Roman"/>
          <w:color w:val="00000A"/>
          <w:sz w:val="32"/>
        </w:rPr>
      </w:pPr>
      <w:bookmarkStart w:id="95" w:name="_Toc510948629"/>
      <w:bookmarkEnd w:id="95"/>
      <w:r>
        <w:rPr>
          <w:rFonts w:ascii="Times New Roman" w:hAnsi="Times New Roman" w:cs="Times New Roman"/>
          <w:color w:val="00000A"/>
          <w:sz w:val="32"/>
        </w:rPr>
        <w:t>Заключение</w:t>
      </w:r>
    </w:p>
    <w:p w14:paraId="1DF884D6" w14:textId="77777777" w:rsidR="00730593" w:rsidRDefault="00D93F6D">
      <w:pPr>
        <w:pStyle w:val="af1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Интерполяция Лагранжа позволяет получить </w:t>
      </w:r>
      <w:r w:rsidR="00F12EB1">
        <w:rPr>
          <w:rFonts w:ascii="Times New Roman" w:hAnsi="Times New Roman" w:cs="Times New Roman"/>
          <w:sz w:val="28"/>
        </w:rPr>
        <w:t>приближение</w:t>
      </w:r>
      <w:r>
        <w:rPr>
          <w:rFonts w:ascii="Times New Roman" w:hAnsi="Times New Roman" w:cs="Times New Roman"/>
          <w:sz w:val="28"/>
        </w:rPr>
        <w:t xml:space="preserve"> функции в случае, когда известны только характерные точки и отсутствует аналитическое описание. Для повышения точности </w:t>
      </w:r>
      <w:r w:rsidR="00F12EB1">
        <w:rPr>
          <w:rFonts w:ascii="Times New Roman" w:hAnsi="Times New Roman" w:cs="Times New Roman"/>
          <w:sz w:val="28"/>
        </w:rPr>
        <w:t>приближения</w:t>
      </w:r>
      <w:r>
        <w:rPr>
          <w:rFonts w:ascii="Times New Roman" w:hAnsi="Times New Roman" w:cs="Times New Roman"/>
          <w:sz w:val="28"/>
        </w:rPr>
        <w:t xml:space="preserve"> можно использовать </w:t>
      </w:r>
      <w:proofErr w:type="spellStart"/>
      <w:r>
        <w:rPr>
          <w:rFonts w:ascii="Times New Roman" w:hAnsi="Times New Roman" w:cs="Times New Roman"/>
          <w:sz w:val="28"/>
        </w:rPr>
        <w:t>чебышёвские</w:t>
      </w:r>
      <w:proofErr w:type="spellEnd"/>
      <w:r>
        <w:rPr>
          <w:rFonts w:ascii="Times New Roman" w:hAnsi="Times New Roman" w:cs="Times New Roman"/>
          <w:sz w:val="28"/>
        </w:rPr>
        <w:t xml:space="preserve"> узлы.</w:t>
      </w:r>
    </w:p>
    <w:p w14:paraId="620CCF2C" w14:textId="77777777" w:rsidR="00730593" w:rsidRDefault="00D93F6D">
      <w:pPr>
        <w:pStyle w:val="af1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Интерполяция Лагранжа не позволяет интерполировать данные при боль</w:t>
      </w:r>
      <w:r w:rsidR="00F12EB1">
        <w:rPr>
          <w:rFonts w:ascii="Times New Roman" w:hAnsi="Times New Roman" w:cs="Times New Roman"/>
          <w:sz w:val="28"/>
        </w:rPr>
        <w:t>ш</w:t>
      </w:r>
      <w:r>
        <w:rPr>
          <w:rFonts w:ascii="Times New Roman" w:hAnsi="Times New Roman" w:cs="Times New Roman"/>
          <w:sz w:val="28"/>
        </w:rPr>
        <w:t>ом количестве точек. При таких случаях допускается использование интерполяци</w:t>
      </w:r>
      <w:r w:rsidR="00F12EB1">
        <w:rPr>
          <w:rFonts w:ascii="Times New Roman" w:hAnsi="Times New Roman" w:cs="Times New Roman"/>
          <w:sz w:val="28"/>
        </w:rPr>
        <w:t>ю</w:t>
      </w:r>
      <w:r>
        <w:rPr>
          <w:rFonts w:ascii="Times New Roman" w:hAnsi="Times New Roman" w:cs="Times New Roman"/>
          <w:sz w:val="28"/>
        </w:rPr>
        <w:t xml:space="preserve"> кубическими сплайнами, </w:t>
      </w:r>
      <w:proofErr w:type="gramStart"/>
      <w:r>
        <w:rPr>
          <w:rFonts w:ascii="Times New Roman" w:hAnsi="Times New Roman" w:cs="Times New Roman"/>
          <w:sz w:val="28"/>
        </w:rPr>
        <w:t xml:space="preserve">однако  </w:t>
      </w:r>
      <w:r w:rsidR="00F12EB1">
        <w:rPr>
          <w:rFonts w:ascii="Times New Roman" w:hAnsi="Times New Roman" w:cs="Times New Roman"/>
          <w:sz w:val="28"/>
        </w:rPr>
        <w:t>точность</w:t>
      </w:r>
      <w:proofErr w:type="gramEnd"/>
      <w:r>
        <w:rPr>
          <w:rFonts w:ascii="Times New Roman" w:hAnsi="Times New Roman" w:cs="Times New Roman"/>
          <w:sz w:val="28"/>
        </w:rPr>
        <w:t xml:space="preserve"> экстраполяции</w:t>
      </w:r>
      <w:r w:rsidR="00F12EB1">
        <w:rPr>
          <w:rFonts w:ascii="Times New Roman" w:hAnsi="Times New Roman" w:cs="Times New Roman"/>
          <w:sz w:val="28"/>
        </w:rPr>
        <w:t xml:space="preserve"> будет </w:t>
      </w:r>
      <w:r>
        <w:rPr>
          <w:rFonts w:ascii="Times New Roman" w:hAnsi="Times New Roman" w:cs="Times New Roman"/>
          <w:sz w:val="28"/>
        </w:rPr>
        <w:t xml:space="preserve"> </w:t>
      </w:r>
      <w:r w:rsidR="00F12EB1">
        <w:rPr>
          <w:rFonts w:ascii="Times New Roman" w:hAnsi="Times New Roman" w:cs="Times New Roman"/>
          <w:sz w:val="28"/>
        </w:rPr>
        <w:t>уменьшаться при удалении от заданных узлов</w:t>
      </w:r>
      <w:r>
        <w:rPr>
          <w:rFonts w:ascii="Times New Roman" w:hAnsi="Times New Roman" w:cs="Times New Roman"/>
          <w:sz w:val="28"/>
        </w:rPr>
        <w:t>.</w:t>
      </w:r>
    </w:p>
    <w:p w14:paraId="2074A520" w14:textId="77777777" w:rsidR="00730593" w:rsidDel="00C30EC9" w:rsidRDefault="00730593">
      <w:pPr>
        <w:spacing w:after="0" w:line="360" w:lineRule="auto"/>
        <w:ind w:firstLine="567"/>
        <w:jc w:val="both"/>
        <w:rPr>
          <w:del w:id="96" w:author="Александр Соколов" w:date="2018-05-29T09:02:00Z"/>
          <w:rFonts w:ascii="Times New Roman" w:hAnsi="Times New Roman" w:cs="Times New Roman"/>
          <w:sz w:val="28"/>
        </w:rPr>
      </w:pPr>
    </w:p>
    <w:p w14:paraId="35EF83CF" w14:textId="77777777" w:rsidR="00730593" w:rsidDel="00C30EC9" w:rsidRDefault="00730593">
      <w:pPr>
        <w:spacing w:after="0" w:line="360" w:lineRule="auto"/>
        <w:ind w:firstLine="567"/>
        <w:jc w:val="both"/>
        <w:rPr>
          <w:del w:id="97" w:author="Александр Соколов" w:date="2018-05-29T09:02:00Z"/>
          <w:rFonts w:ascii="Times New Roman" w:hAnsi="Times New Roman" w:cs="Times New Roman"/>
          <w:sz w:val="28"/>
        </w:rPr>
      </w:pPr>
    </w:p>
    <w:p w14:paraId="40A0651B" w14:textId="77777777" w:rsidR="00730593" w:rsidDel="00C30EC9" w:rsidRDefault="00730593">
      <w:pPr>
        <w:spacing w:after="0" w:line="360" w:lineRule="auto"/>
        <w:ind w:firstLine="567"/>
        <w:jc w:val="both"/>
        <w:rPr>
          <w:del w:id="98" w:author="Александр Соколов" w:date="2018-05-29T09:02:00Z"/>
          <w:rFonts w:ascii="Times New Roman" w:hAnsi="Times New Roman" w:cs="Times New Roman"/>
          <w:sz w:val="28"/>
        </w:rPr>
      </w:pPr>
    </w:p>
    <w:p w14:paraId="64538C88" w14:textId="77777777" w:rsidR="00730593" w:rsidDel="00C30EC9" w:rsidRDefault="00730593">
      <w:pPr>
        <w:spacing w:after="0" w:line="360" w:lineRule="auto"/>
        <w:ind w:firstLine="567"/>
        <w:jc w:val="both"/>
        <w:rPr>
          <w:del w:id="99" w:author="Александр Соколов" w:date="2018-05-29T09:02:00Z"/>
          <w:rFonts w:ascii="Times New Roman" w:hAnsi="Times New Roman" w:cs="Times New Roman"/>
          <w:sz w:val="28"/>
        </w:rPr>
      </w:pPr>
    </w:p>
    <w:p w14:paraId="7443216F" w14:textId="77777777" w:rsidR="00730593" w:rsidDel="00C30EC9" w:rsidRDefault="00730593">
      <w:pPr>
        <w:spacing w:after="0" w:line="360" w:lineRule="auto"/>
        <w:ind w:firstLine="567"/>
        <w:jc w:val="both"/>
        <w:rPr>
          <w:del w:id="100" w:author="Александр Соколов" w:date="2018-05-29T09:02:00Z"/>
          <w:rFonts w:ascii="Times New Roman" w:hAnsi="Times New Roman" w:cs="Times New Roman"/>
          <w:sz w:val="28"/>
        </w:rPr>
      </w:pPr>
    </w:p>
    <w:p w14:paraId="4E668BF8" w14:textId="77777777" w:rsidR="00730593" w:rsidDel="00C30EC9" w:rsidRDefault="00730593">
      <w:pPr>
        <w:spacing w:after="0" w:line="360" w:lineRule="auto"/>
        <w:ind w:firstLine="567"/>
        <w:jc w:val="both"/>
        <w:rPr>
          <w:del w:id="101" w:author="Александр Соколов" w:date="2018-05-29T09:02:00Z"/>
          <w:rFonts w:ascii="Times New Roman" w:hAnsi="Times New Roman" w:cs="Times New Roman"/>
          <w:sz w:val="28"/>
        </w:rPr>
      </w:pPr>
    </w:p>
    <w:p w14:paraId="4F14919E" w14:textId="77777777" w:rsidR="00730593" w:rsidRDefault="00C30EC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Style w:val="a5"/>
        </w:rPr>
        <w:commentReference w:id="102"/>
      </w:r>
    </w:p>
    <w:p w14:paraId="63234325" w14:textId="77777777" w:rsidR="00730593" w:rsidDel="00C30EC9" w:rsidRDefault="00730593">
      <w:pPr>
        <w:spacing w:after="0" w:line="360" w:lineRule="auto"/>
        <w:ind w:firstLine="567"/>
        <w:jc w:val="both"/>
        <w:rPr>
          <w:del w:id="103" w:author="Александр Соколов" w:date="2018-05-29T09:02:00Z"/>
          <w:rFonts w:ascii="Times New Roman" w:hAnsi="Times New Roman" w:cs="Times New Roman"/>
          <w:sz w:val="28"/>
        </w:rPr>
      </w:pPr>
    </w:p>
    <w:p w14:paraId="5AD3E018" w14:textId="77777777" w:rsidR="00730593" w:rsidDel="00C30EC9" w:rsidRDefault="00730593">
      <w:pPr>
        <w:spacing w:after="0" w:line="360" w:lineRule="auto"/>
        <w:ind w:firstLine="567"/>
        <w:jc w:val="both"/>
        <w:rPr>
          <w:del w:id="104" w:author="Александр Соколов" w:date="2018-05-29T09:02:00Z"/>
          <w:rFonts w:ascii="Times New Roman" w:hAnsi="Times New Roman" w:cs="Times New Roman"/>
          <w:sz w:val="28"/>
        </w:rPr>
      </w:pPr>
    </w:p>
    <w:p w14:paraId="0D48EA04" w14:textId="77777777" w:rsidR="00730593" w:rsidDel="00C30EC9" w:rsidRDefault="00730593">
      <w:pPr>
        <w:spacing w:after="0" w:line="360" w:lineRule="auto"/>
        <w:ind w:firstLine="567"/>
        <w:jc w:val="both"/>
        <w:rPr>
          <w:del w:id="105" w:author="Александр Соколов" w:date="2018-05-29T09:02:00Z"/>
          <w:rFonts w:ascii="Times New Roman" w:hAnsi="Times New Roman" w:cs="Times New Roman"/>
          <w:sz w:val="28"/>
        </w:rPr>
      </w:pPr>
    </w:p>
    <w:p w14:paraId="41464124" w14:textId="77777777" w:rsidR="00730593" w:rsidDel="00C30EC9" w:rsidRDefault="00730593">
      <w:pPr>
        <w:spacing w:after="0" w:line="360" w:lineRule="auto"/>
        <w:ind w:firstLine="567"/>
        <w:jc w:val="both"/>
        <w:rPr>
          <w:del w:id="106" w:author="Александр Соколов" w:date="2018-05-29T09:02:00Z"/>
          <w:rFonts w:ascii="Times New Roman" w:hAnsi="Times New Roman" w:cs="Times New Roman"/>
          <w:sz w:val="28"/>
        </w:rPr>
      </w:pPr>
    </w:p>
    <w:p w14:paraId="3F3DE9EE" w14:textId="77777777" w:rsidR="00730593" w:rsidDel="00C30EC9" w:rsidRDefault="00730593">
      <w:pPr>
        <w:spacing w:after="0" w:line="360" w:lineRule="auto"/>
        <w:ind w:firstLine="567"/>
        <w:jc w:val="both"/>
        <w:rPr>
          <w:del w:id="107" w:author="Александр Соколов" w:date="2018-05-29T09:02:00Z"/>
          <w:rFonts w:ascii="Times New Roman" w:hAnsi="Times New Roman" w:cs="Times New Roman"/>
          <w:sz w:val="28"/>
        </w:rPr>
      </w:pPr>
    </w:p>
    <w:p w14:paraId="45441FDC" w14:textId="77777777" w:rsidR="00730593" w:rsidDel="00C30EC9" w:rsidRDefault="00730593">
      <w:pPr>
        <w:spacing w:after="0" w:line="360" w:lineRule="auto"/>
        <w:ind w:firstLine="567"/>
        <w:jc w:val="both"/>
        <w:rPr>
          <w:del w:id="108" w:author="Александр Соколов" w:date="2018-05-29T09:02:00Z"/>
          <w:rFonts w:ascii="Times New Roman" w:hAnsi="Times New Roman" w:cs="Times New Roman"/>
          <w:sz w:val="28"/>
        </w:rPr>
      </w:pPr>
    </w:p>
    <w:p w14:paraId="618710F0" w14:textId="77777777" w:rsidR="00730593" w:rsidDel="00C30EC9" w:rsidRDefault="00730593">
      <w:pPr>
        <w:spacing w:after="0" w:line="360" w:lineRule="auto"/>
        <w:ind w:firstLine="567"/>
        <w:jc w:val="both"/>
        <w:rPr>
          <w:del w:id="109" w:author="Александр Соколов" w:date="2018-05-29T09:02:00Z"/>
          <w:rFonts w:ascii="Times New Roman" w:hAnsi="Times New Roman" w:cs="Times New Roman"/>
          <w:sz w:val="28"/>
        </w:rPr>
      </w:pPr>
    </w:p>
    <w:p w14:paraId="15A1B51C" w14:textId="77777777" w:rsidR="00730593" w:rsidDel="00C30EC9" w:rsidRDefault="00730593">
      <w:pPr>
        <w:spacing w:after="0" w:line="360" w:lineRule="auto"/>
        <w:ind w:firstLine="567"/>
        <w:jc w:val="both"/>
        <w:rPr>
          <w:del w:id="110" w:author="Александр Соколов" w:date="2018-05-29T09:02:00Z"/>
          <w:rFonts w:ascii="Times New Roman" w:hAnsi="Times New Roman" w:cs="Times New Roman"/>
          <w:sz w:val="28"/>
        </w:rPr>
      </w:pPr>
    </w:p>
    <w:p w14:paraId="77ADB88D" w14:textId="77777777" w:rsidR="00730593" w:rsidDel="00C30EC9" w:rsidRDefault="00730593">
      <w:pPr>
        <w:spacing w:after="0" w:line="360" w:lineRule="auto"/>
        <w:ind w:firstLine="567"/>
        <w:jc w:val="both"/>
        <w:rPr>
          <w:del w:id="111" w:author="Александр Соколов" w:date="2018-05-29T09:02:00Z"/>
          <w:rFonts w:ascii="Times New Roman" w:hAnsi="Times New Roman" w:cs="Times New Roman"/>
          <w:sz w:val="28"/>
        </w:rPr>
      </w:pPr>
    </w:p>
    <w:p w14:paraId="5E8E0111" w14:textId="77777777" w:rsidR="00730593" w:rsidDel="00C30EC9" w:rsidRDefault="00730593">
      <w:pPr>
        <w:spacing w:after="0" w:line="360" w:lineRule="auto"/>
        <w:ind w:firstLine="567"/>
        <w:jc w:val="both"/>
        <w:rPr>
          <w:del w:id="112" w:author="Александр Соколов" w:date="2018-05-29T09:02:00Z"/>
          <w:rFonts w:ascii="Times New Roman" w:hAnsi="Times New Roman" w:cs="Times New Roman"/>
          <w:sz w:val="28"/>
        </w:rPr>
      </w:pPr>
    </w:p>
    <w:p w14:paraId="08CBCF28" w14:textId="77777777" w:rsidR="00730593" w:rsidDel="00C30EC9" w:rsidRDefault="00730593">
      <w:pPr>
        <w:spacing w:after="0" w:line="360" w:lineRule="auto"/>
        <w:ind w:firstLine="567"/>
        <w:jc w:val="both"/>
        <w:rPr>
          <w:del w:id="113" w:author="Александр Соколов" w:date="2018-05-29T09:02:00Z"/>
          <w:rFonts w:ascii="Times New Roman" w:hAnsi="Times New Roman" w:cs="Times New Roman"/>
          <w:sz w:val="28"/>
        </w:rPr>
      </w:pPr>
    </w:p>
    <w:p w14:paraId="0DD6ED2D" w14:textId="77777777" w:rsidR="00730593" w:rsidDel="00C30EC9" w:rsidRDefault="00730593">
      <w:pPr>
        <w:spacing w:after="0" w:line="360" w:lineRule="auto"/>
        <w:ind w:firstLine="567"/>
        <w:jc w:val="both"/>
        <w:rPr>
          <w:del w:id="114" w:author="Александр Соколов" w:date="2018-05-29T09:02:00Z"/>
          <w:rFonts w:ascii="Times New Roman" w:hAnsi="Times New Roman" w:cs="Times New Roman"/>
          <w:sz w:val="28"/>
        </w:rPr>
      </w:pPr>
    </w:p>
    <w:p w14:paraId="0955A14E" w14:textId="77777777" w:rsidR="00730593" w:rsidDel="00C30EC9" w:rsidRDefault="00730593">
      <w:pPr>
        <w:spacing w:after="0" w:line="360" w:lineRule="auto"/>
        <w:ind w:firstLine="567"/>
        <w:jc w:val="both"/>
        <w:rPr>
          <w:del w:id="115" w:author="Александр Соколов" w:date="2018-05-29T09:02:00Z"/>
          <w:rFonts w:ascii="Times New Roman" w:hAnsi="Times New Roman" w:cs="Times New Roman"/>
          <w:sz w:val="28"/>
        </w:rPr>
      </w:pPr>
    </w:p>
    <w:p w14:paraId="3519EB87" w14:textId="77777777" w:rsidR="00730593" w:rsidDel="00C30EC9" w:rsidRDefault="00730593">
      <w:pPr>
        <w:spacing w:after="0" w:line="360" w:lineRule="auto"/>
        <w:ind w:firstLine="567"/>
        <w:jc w:val="both"/>
        <w:rPr>
          <w:del w:id="116" w:author="Александр Соколов" w:date="2018-05-29T09:02:00Z"/>
          <w:rFonts w:ascii="Times New Roman" w:hAnsi="Times New Roman" w:cs="Times New Roman"/>
          <w:sz w:val="28"/>
        </w:rPr>
      </w:pPr>
    </w:p>
    <w:p w14:paraId="3E6D6ABE" w14:textId="77777777" w:rsidR="00730593" w:rsidDel="00C30EC9" w:rsidRDefault="00730593">
      <w:pPr>
        <w:spacing w:after="0" w:line="360" w:lineRule="auto"/>
        <w:ind w:firstLine="567"/>
        <w:jc w:val="both"/>
        <w:rPr>
          <w:del w:id="117" w:author="Александр Соколов" w:date="2018-05-29T09:02:00Z"/>
          <w:rFonts w:ascii="Times New Roman" w:hAnsi="Times New Roman" w:cs="Times New Roman"/>
          <w:sz w:val="28"/>
        </w:rPr>
      </w:pPr>
    </w:p>
    <w:p w14:paraId="06A4C68E" w14:textId="77777777" w:rsidR="00730593" w:rsidRDefault="00D93F6D">
      <w:pPr>
        <w:pStyle w:val="1"/>
        <w:spacing w:before="0" w:after="200" w:line="360" w:lineRule="auto"/>
        <w:ind w:left="993"/>
        <w:jc w:val="center"/>
        <w:rPr>
          <w:rFonts w:ascii="Times New Roman" w:hAnsi="Times New Roman" w:cs="Times New Roman"/>
          <w:color w:val="00000A"/>
          <w:sz w:val="32"/>
        </w:rPr>
      </w:pPr>
      <w:bookmarkStart w:id="118" w:name="_Toc510948630"/>
      <w:bookmarkEnd w:id="118"/>
      <w:r>
        <w:rPr>
          <w:rFonts w:ascii="Times New Roman" w:hAnsi="Times New Roman" w:cs="Times New Roman"/>
          <w:color w:val="00000A"/>
          <w:sz w:val="32"/>
        </w:rPr>
        <w:t>Список использованных источников</w:t>
      </w:r>
    </w:p>
    <w:p w14:paraId="7A61ECA8" w14:textId="77777777" w:rsidR="00730593" w:rsidRDefault="00D93F6D">
      <w:pPr>
        <w:pStyle w:val="af1"/>
        <w:numPr>
          <w:ilvl w:val="0"/>
          <w:numId w:val="2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commentRangeStart w:id="119"/>
      <w:r>
        <w:rPr>
          <w:rFonts w:ascii="Times New Roman" w:hAnsi="Times New Roman" w:cs="Times New Roman"/>
          <w:b/>
          <w:sz w:val="28"/>
        </w:rPr>
        <w:t>Соколов А.П.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Применение библиотек динамической компоновки для разработки программных реализаций вычислительных методов.</w:t>
      </w:r>
      <w:r>
        <w:rPr>
          <w:rFonts w:ascii="Times New Roman" w:hAnsi="Times New Roman" w:cs="Times New Roman"/>
          <w:sz w:val="28"/>
        </w:rPr>
        <w:t xml:space="preserve"> [Электронный ресурс] // Презентационный материал по выполнению лабораторной работы: учебный курс «Методы математического моделирования сложных процессов и систем». МГТУ им. Н.Э. Баумана, 2016-2017, 20 с.</w:t>
      </w:r>
    </w:p>
    <w:p w14:paraId="19C0D648" w14:textId="77777777" w:rsidR="00730593" w:rsidRPr="000C49D8" w:rsidRDefault="00D93F6D">
      <w:pPr>
        <w:tabs>
          <w:tab w:val="left" w:pos="851"/>
        </w:tabs>
        <w:spacing w:after="0"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URL: </w:t>
      </w:r>
      <w:hyperlink r:id="rId15">
        <w:r>
          <w:rPr>
            <w:rStyle w:val="-"/>
            <w:rFonts w:ascii="Times New Roman" w:hAnsi="Times New Roman" w:cs="Times New Roman"/>
            <w:webHidden/>
            <w:sz w:val="28"/>
            <w:lang w:val="en-US"/>
          </w:rPr>
          <w:t>http://sa2systems.ru/svn/public/sa2pdf/edumms_evn_MMPS_LAB1.pdf</w:t>
        </w:r>
      </w:hyperlink>
      <w:r>
        <w:rPr>
          <w:rFonts w:ascii="Times New Roman" w:hAnsi="Times New Roman" w:cs="Times New Roman"/>
          <w:sz w:val="28"/>
          <w:lang w:val="en-US"/>
        </w:rPr>
        <w:t xml:space="preserve"> </w:t>
      </w:r>
      <w:commentRangeEnd w:id="119"/>
      <w:r w:rsidR="00C30EC9">
        <w:rPr>
          <w:rStyle w:val="a5"/>
        </w:rPr>
        <w:commentReference w:id="119"/>
      </w:r>
    </w:p>
    <w:sectPr w:rsidR="00730593" w:rsidRPr="000C49D8">
      <w:pgSz w:w="11906" w:h="16838"/>
      <w:pgMar w:top="1134" w:right="851" w:bottom="993" w:left="1418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9" w:author="Александр Соколов" w:date="2018-05-29T09:11:00Z" w:initials="АС">
    <w:p w14:paraId="0BBB8A7D" w14:textId="77777777" w:rsidR="00AB62AA" w:rsidRPr="00AB62AA" w:rsidRDefault="00AB62AA">
      <w:pPr>
        <w:pStyle w:val="af3"/>
      </w:pPr>
      <w:r>
        <w:rPr>
          <w:rStyle w:val="a5"/>
        </w:rPr>
        <w:annotationRef/>
      </w:r>
      <w:r>
        <w:t>Где наблюдать?</w:t>
      </w:r>
    </w:p>
  </w:comment>
  <w:comment w:id="80" w:author="Александр Соколов" w:date="2018-05-29T09:12:00Z" w:initials="АС">
    <w:p w14:paraId="34BC93BC" w14:textId="77777777" w:rsidR="00AB62AA" w:rsidRDefault="00AB62AA">
      <w:pPr>
        <w:pStyle w:val="af3"/>
      </w:pPr>
      <w:r>
        <w:rPr>
          <w:rStyle w:val="a5"/>
        </w:rPr>
        <w:annotationRef/>
      </w:r>
      <w:r>
        <w:t>Это не графики экстраполяции!</w:t>
      </w:r>
    </w:p>
  </w:comment>
  <w:comment w:id="89" w:author="Александр Соколов" w:date="2018-05-29T09:03:00Z" w:initials="АС">
    <w:p w14:paraId="417C6139" w14:textId="77777777" w:rsidR="00C30EC9" w:rsidRDefault="00C30EC9">
      <w:pPr>
        <w:pStyle w:val="af3"/>
      </w:pPr>
      <w:r>
        <w:rPr>
          <w:rStyle w:val="a5"/>
        </w:rPr>
        <w:annotationRef/>
      </w:r>
      <w:r>
        <w:t>Почему такие огромные иллюстрации?</w:t>
      </w:r>
    </w:p>
  </w:comment>
  <w:comment w:id="102" w:author="Александр Соколов" w:date="2018-05-29T09:02:00Z" w:initials="АС">
    <w:p w14:paraId="5BAA9DF3" w14:textId="77777777" w:rsidR="00C30EC9" w:rsidRDefault="00C30EC9">
      <w:pPr>
        <w:pStyle w:val="af3"/>
      </w:pPr>
      <w:r>
        <w:rPr>
          <w:rStyle w:val="a5"/>
        </w:rPr>
        <w:annotationRef/>
      </w:r>
      <w:r>
        <w:t>Зачем такие пробелы?</w:t>
      </w:r>
    </w:p>
  </w:comment>
  <w:comment w:id="119" w:author="Александр Соколов" w:date="2018-05-29T09:02:00Z" w:initials="АС">
    <w:p w14:paraId="3B7A4FBD" w14:textId="77777777" w:rsidR="00C30EC9" w:rsidRDefault="00C30EC9">
      <w:pPr>
        <w:pStyle w:val="af3"/>
      </w:pPr>
      <w:r>
        <w:rPr>
          <w:rStyle w:val="a5"/>
        </w:rPr>
        <w:annotationRef/>
      </w:r>
      <w:r>
        <w:t xml:space="preserve">Почему здесь этот источник?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BBB8A7D" w15:done="0"/>
  <w15:commentEx w15:paraId="34BC93BC" w15:done="0"/>
  <w15:commentEx w15:paraId="417C6139" w15:done="0"/>
  <w15:commentEx w15:paraId="5BAA9DF3" w15:done="0"/>
  <w15:commentEx w15:paraId="3B7A4FB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algun Gothic">
    <w:panose1 w:val="020B05030200000200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00056"/>
    <w:multiLevelType w:val="multilevel"/>
    <w:tmpl w:val="1F3A59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C1A0F"/>
    <w:multiLevelType w:val="multilevel"/>
    <w:tmpl w:val="B5FC3CF2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4406696"/>
    <w:multiLevelType w:val="multilevel"/>
    <w:tmpl w:val="C1708F90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4DF06F1"/>
    <w:multiLevelType w:val="multilevel"/>
    <w:tmpl w:val="E5CA17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742E7"/>
    <w:multiLevelType w:val="multilevel"/>
    <w:tmpl w:val="997EEC1A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9C81517"/>
    <w:multiLevelType w:val="multilevel"/>
    <w:tmpl w:val="A970C4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04907"/>
    <w:multiLevelType w:val="multilevel"/>
    <w:tmpl w:val="91C84E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лександр Соколов">
    <w15:presenceInfo w15:providerId="None" w15:userId="Александр Сокол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trackRevision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593"/>
    <w:rsid w:val="000B4242"/>
    <w:rsid w:val="000C49D8"/>
    <w:rsid w:val="001F0278"/>
    <w:rsid w:val="00642E35"/>
    <w:rsid w:val="00730593"/>
    <w:rsid w:val="00936122"/>
    <w:rsid w:val="009F4E0F"/>
    <w:rsid w:val="00AB62AA"/>
    <w:rsid w:val="00B006B6"/>
    <w:rsid w:val="00B30415"/>
    <w:rsid w:val="00C30EC9"/>
    <w:rsid w:val="00D90434"/>
    <w:rsid w:val="00D93F6D"/>
    <w:rsid w:val="00E66E6D"/>
    <w:rsid w:val="00F12EB1"/>
    <w:rsid w:val="00FA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1C81B"/>
  <w15:docId w15:val="{539D5C2F-DDBD-4F34-952F-BEFBB6C07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-">
    <w:name w:val="Интернет-ссылка"/>
    <w:basedOn w:val="a0"/>
    <w:uiPriority w:val="99"/>
    <w:unhideWhenUsed/>
    <w:rsid w:val="00F649D2"/>
    <w:rPr>
      <w:color w:val="0000FF" w:themeColor="hyperlink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F649D2"/>
    <w:rPr>
      <w:rFonts w:ascii="Tahoma" w:hAnsi="Tahoma" w:cs="Tahoma"/>
      <w:sz w:val="16"/>
      <w:szCs w:val="16"/>
    </w:rPr>
  </w:style>
  <w:style w:type="character" w:customStyle="1" w:styleId="a4">
    <w:name w:val="Текст Знак"/>
    <w:basedOn w:val="a0"/>
    <w:uiPriority w:val="99"/>
    <w:qFormat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5">
    <w:name w:val="annotation reference"/>
    <w:basedOn w:val="a0"/>
    <w:uiPriority w:val="99"/>
    <w:semiHidden/>
    <w:unhideWhenUsed/>
    <w:qFormat/>
    <w:rsid w:val="006E64E0"/>
    <w:rPr>
      <w:sz w:val="16"/>
      <w:szCs w:val="16"/>
    </w:rPr>
  </w:style>
  <w:style w:type="character" w:customStyle="1" w:styleId="a6">
    <w:name w:val="Текст примечания Знак"/>
    <w:basedOn w:val="a0"/>
    <w:uiPriority w:val="99"/>
    <w:semiHidden/>
    <w:qFormat/>
    <w:rsid w:val="006E64E0"/>
    <w:rPr>
      <w:sz w:val="20"/>
      <w:szCs w:val="20"/>
    </w:rPr>
  </w:style>
  <w:style w:type="character" w:customStyle="1" w:styleId="a7">
    <w:name w:val="Тема примечания Знак"/>
    <w:basedOn w:val="a6"/>
    <w:uiPriority w:val="99"/>
    <w:semiHidden/>
    <w:qFormat/>
    <w:rsid w:val="006E64E0"/>
    <w:rPr>
      <w:b/>
      <w:bCs/>
      <w:sz w:val="20"/>
      <w:szCs w:val="20"/>
    </w:rPr>
  </w:style>
  <w:style w:type="character" w:styleId="a8">
    <w:name w:val="Placeholder Text"/>
    <w:basedOn w:val="a0"/>
    <w:uiPriority w:val="99"/>
    <w:semiHidden/>
    <w:qFormat/>
    <w:rsid w:val="00907C50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 w:val="0"/>
      <w:sz w:val="28"/>
    </w:rPr>
  </w:style>
  <w:style w:type="character" w:customStyle="1" w:styleId="ListLabel5">
    <w:name w:val="ListLabel 5"/>
    <w:qFormat/>
    <w:rPr>
      <w:sz w:val="2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a9">
    <w:name w:val="Ссылка указателя"/>
    <w:qFormat/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b">
    <w:name w:val="Body Text"/>
    <w:basedOn w:val="a"/>
    <w:pPr>
      <w:spacing w:after="140" w:line="288" w:lineRule="auto"/>
    </w:pPr>
  </w:style>
  <w:style w:type="paragraph" w:styleId="ac">
    <w:name w:val="List"/>
    <w:basedOn w:val="ab"/>
    <w:rPr>
      <w:rFonts w:cs="FreeSans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FreeSans"/>
    </w:rPr>
  </w:style>
  <w:style w:type="paragraph" w:styleId="af">
    <w:name w:val="TOC Heading"/>
    <w:basedOn w:val="1"/>
    <w:uiPriority w:val="39"/>
    <w:semiHidden/>
    <w:unhideWhenUsed/>
    <w:qFormat/>
    <w:rsid w:val="00F649D2"/>
    <w:rPr>
      <w:lang w:eastAsia="en-US"/>
    </w:rPr>
  </w:style>
  <w:style w:type="paragraph" w:styleId="11">
    <w:name w:val="toc 1"/>
    <w:basedOn w:val="a"/>
    <w:autoRedefine/>
    <w:uiPriority w:val="39"/>
    <w:unhideWhenUsed/>
    <w:rsid w:val="00F649D2"/>
    <w:pPr>
      <w:spacing w:after="100"/>
    </w:pPr>
  </w:style>
  <w:style w:type="paragraph" w:styleId="af0">
    <w:name w:val="Balloon Text"/>
    <w:basedOn w:val="a"/>
    <w:uiPriority w:val="99"/>
    <w:semiHidden/>
    <w:unhideWhenUsed/>
    <w:qFormat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List Paragraph"/>
    <w:basedOn w:val="a"/>
    <w:uiPriority w:val="34"/>
    <w:qFormat/>
    <w:rsid w:val="00C50639"/>
    <w:pPr>
      <w:ind w:left="720"/>
      <w:contextualSpacing/>
    </w:pPr>
  </w:style>
  <w:style w:type="paragraph" w:styleId="af2">
    <w:name w:val="Plain Text"/>
    <w:basedOn w:val="a"/>
    <w:uiPriority w:val="99"/>
    <w:unhideWhenUsed/>
    <w:qFormat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paragraph" w:styleId="af3">
    <w:name w:val="annotation text"/>
    <w:basedOn w:val="a"/>
    <w:uiPriority w:val="99"/>
    <w:semiHidden/>
    <w:unhideWhenUsed/>
    <w:qFormat/>
    <w:rsid w:val="006E64E0"/>
    <w:pPr>
      <w:spacing w:line="240" w:lineRule="auto"/>
    </w:pPr>
    <w:rPr>
      <w:sz w:val="20"/>
      <w:szCs w:val="20"/>
    </w:rPr>
  </w:style>
  <w:style w:type="paragraph" w:styleId="af4">
    <w:name w:val="annotation subject"/>
    <w:basedOn w:val="af3"/>
    <w:uiPriority w:val="99"/>
    <w:semiHidden/>
    <w:unhideWhenUsed/>
    <w:qFormat/>
    <w:rsid w:val="006E64E0"/>
    <w:rPr>
      <w:b/>
      <w:bCs/>
    </w:rPr>
  </w:style>
  <w:style w:type="table" w:styleId="af5">
    <w:name w:val="Table Grid"/>
    <w:basedOn w:val="a1"/>
    <w:uiPriority w:val="59"/>
    <w:rsid w:val="00361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yperlink" Target="http://sa2systems.ru/svn/public/sa2pdf/educae_evn_DEVCAE_LEC7.pdf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9EFFB-6F8B-4DAA-99B6-7BC48DC23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1361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dc:description/>
  <cp:lastModifiedBy>Александр Соколов</cp:lastModifiedBy>
  <cp:revision>3</cp:revision>
  <dcterms:created xsi:type="dcterms:W3CDTF">2018-05-13T20:40:00Z</dcterms:created>
  <dcterms:modified xsi:type="dcterms:W3CDTF">2018-05-29T06:19:00Z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